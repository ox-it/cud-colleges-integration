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842487" w14:textId="77777777" w:rsidR="006F7B4A" w:rsidRPr="005060AE" w:rsidRDefault="00000238" w:rsidP="00000238">
      <w:pPr>
        <w:tabs>
          <w:tab w:val="center" w:pos="4513"/>
        </w:tabs>
        <w:jc w:val="center"/>
        <w:rPr>
          <w:b/>
          <w:sz w:val="18"/>
          <w:szCs w:val="18"/>
        </w:rPr>
      </w:pPr>
      <w:r w:rsidRPr="005060AE">
        <w:rPr>
          <w:b/>
          <w:szCs w:val="18"/>
        </w:rPr>
        <w:t>CUD XML to SQL CUD Receiver Database</w:t>
      </w:r>
    </w:p>
    <w:p w14:paraId="4A7A3399" w14:textId="43A84EDF" w:rsidR="00E15DEB" w:rsidRDefault="00E15DEB" w:rsidP="00000238">
      <w:pPr>
        <w:spacing w:after="0" w:line="240" w:lineRule="auto"/>
        <w:rPr>
          <w:sz w:val="18"/>
          <w:szCs w:val="18"/>
        </w:rPr>
      </w:pPr>
      <w:r>
        <w:rPr>
          <w:sz w:val="18"/>
          <w:szCs w:val="18"/>
        </w:rPr>
        <w:t>The set-up of the SQL database, jobs and SSIS package have all been carried out on</w:t>
      </w:r>
      <w:r w:rsidR="005060AE">
        <w:rPr>
          <w:sz w:val="18"/>
          <w:szCs w:val="18"/>
        </w:rPr>
        <w:t>:</w:t>
      </w:r>
    </w:p>
    <w:p w14:paraId="4D1A4548" w14:textId="77777777" w:rsidR="00E15DEB" w:rsidRDefault="00E15DEB" w:rsidP="00000238">
      <w:pPr>
        <w:spacing w:after="0" w:line="240" w:lineRule="auto"/>
        <w:rPr>
          <w:sz w:val="18"/>
          <w:szCs w:val="18"/>
        </w:rPr>
      </w:pPr>
    </w:p>
    <w:p w14:paraId="03E0A6B0" w14:textId="77777777" w:rsidR="00E15DEB" w:rsidRDefault="00E15DEB" w:rsidP="00E15DEB">
      <w:pPr>
        <w:pStyle w:val="ListParagraph"/>
        <w:numPr>
          <w:ilvl w:val="0"/>
          <w:numId w:val="4"/>
        </w:numPr>
        <w:spacing w:after="0" w:line="240" w:lineRule="auto"/>
        <w:rPr>
          <w:sz w:val="18"/>
          <w:szCs w:val="18"/>
        </w:rPr>
      </w:pPr>
      <w:r>
        <w:rPr>
          <w:sz w:val="18"/>
          <w:szCs w:val="18"/>
        </w:rPr>
        <w:t>Windows 2008 R2 Server</w:t>
      </w:r>
    </w:p>
    <w:p w14:paraId="5C676502" w14:textId="77777777" w:rsidR="00E15DEB" w:rsidRDefault="00E15DEB" w:rsidP="00E15DEB">
      <w:pPr>
        <w:pStyle w:val="ListParagraph"/>
        <w:numPr>
          <w:ilvl w:val="0"/>
          <w:numId w:val="4"/>
        </w:numPr>
        <w:spacing w:after="0" w:line="240" w:lineRule="auto"/>
        <w:rPr>
          <w:sz w:val="18"/>
          <w:szCs w:val="18"/>
        </w:rPr>
      </w:pPr>
      <w:r w:rsidRPr="00E15DEB">
        <w:rPr>
          <w:sz w:val="18"/>
          <w:szCs w:val="18"/>
        </w:rPr>
        <w:t>SQL Server 2008 R</w:t>
      </w:r>
      <w:r>
        <w:rPr>
          <w:sz w:val="18"/>
          <w:szCs w:val="18"/>
        </w:rPr>
        <w:t>2</w:t>
      </w:r>
    </w:p>
    <w:p w14:paraId="059AEAFA" w14:textId="77777777" w:rsidR="00E15DEB" w:rsidRDefault="00E15DEB" w:rsidP="00E15DEB">
      <w:pPr>
        <w:spacing w:after="0" w:line="240" w:lineRule="auto"/>
        <w:rPr>
          <w:sz w:val="18"/>
          <w:szCs w:val="18"/>
        </w:rPr>
      </w:pPr>
    </w:p>
    <w:p w14:paraId="233525DB" w14:textId="77777777" w:rsidR="00E15DEB" w:rsidRDefault="00E15DEB" w:rsidP="00E15DEB">
      <w:pPr>
        <w:spacing w:after="0" w:line="240" w:lineRule="auto"/>
        <w:rPr>
          <w:sz w:val="18"/>
          <w:szCs w:val="18"/>
        </w:rPr>
      </w:pPr>
      <w:r>
        <w:rPr>
          <w:sz w:val="18"/>
          <w:szCs w:val="18"/>
        </w:rPr>
        <w:t>Using:</w:t>
      </w:r>
    </w:p>
    <w:p w14:paraId="48F9FC67" w14:textId="77777777" w:rsidR="00E15DEB" w:rsidRDefault="00E15DEB" w:rsidP="00E15DEB">
      <w:pPr>
        <w:spacing w:after="0" w:line="240" w:lineRule="auto"/>
        <w:rPr>
          <w:sz w:val="18"/>
          <w:szCs w:val="18"/>
        </w:rPr>
      </w:pPr>
    </w:p>
    <w:p w14:paraId="3954DDF3" w14:textId="77777777" w:rsidR="00E15DEB" w:rsidRDefault="00E15DEB" w:rsidP="00E15DEB">
      <w:pPr>
        <w:pStyle w:val="ListParagraph"/>
        <w:numPr>
          <w:ilvl w:val="0"/>
          <w:numId w:val="5"/>
        </w:numPr>
        <w:spacing w:after="0" w:line="240" w:lineRule="auto"/>
        <w:rPr>
          <w:sz w:val="18"/>
          <w:szCs w:val="18"/>
        </w:rPr>
      </w:pPr>
      <w:r>
        <w:rPr>
          <w:sz w:val="18"/>
          <w:szCs w:val="18"/>
        </w:rPr>
        <w:t>SQL Server Management Studio</w:t>
      </w:r>
    </w:p>
    <w:p w14:paraId="07D387A6" w14:textId="77777777" w:rsidR="00E15DEB" w:rsidRDefault="00E15DEB" w:rsidP="00E15DEB">
      <w:pPr>
        <w:pStyle w:val="ListParagraph"/>
        <w:numPr>
          <w:ilvl w:val="0"/>
          <w:numId w:val="5"/>
        </w:numPr>
        <w:spacing w:after="0" w:line="240" w:lineRule="auto"/>
        <w:rPr>
          <w:sz w:val="18"/>
          <w:szCs w:val="18"/>
        </w:rPr>
      </w:pPr>
      <w:r>
        <w:rPr>
          <w:sz w:val="18"/>
          <w:szCs w:val="18"/>
        </w:rPr>
        <w:t>SQL Server Business Intelligence Development Studio</w:t>
      </w:r>
    </w:p>
    <w:p w14:paraId="5907B303" w14:textId="77777777" w:rsidR="00E15DEB" w:rsidRDefault="00E15DEB" w:rsidP="00E15DEB">
      <w:pPr>
        <w:pStyle w:val="ListParagraph"/>
        <w:numPr>
          <w:ilvl w:val="0"/>
          <w:numId w:val="5"/>
        </w:numPr>
        <w:spacing w:after="0" w:line="240" w:lineRule="auto"/>
        <w:rPr>
          <w:sz w:val="18"/>
          <w:szCs w:val="18"/>
        </w:rPr>
      </w:pPr>
      <w:r>
        <w:rPr>
          <w:sz w:val="18"/>
          <w:szCs w:val="18"/>
        </w:rPr>
        <w:t>SQL Server Profiler</w:t>
      </w:r>
    </w:p>
    <w:p w14:paraId="2F408828" w14:textId="77777777" w:rsidR="00CB2D4F" w:rsidRDefault="00CB2D4F" w:rsidP="00CB2D4F">
      <w:pPr>
        <w:spacing w:after="0" w:line="240" w:lineRule="auto"/>
        <w:rPr>
          <w:sz w:val="18"/>
          <w:szCs w:val="18"/>
        </w:rPr>
      </w:pPr>
    </w:p>
    <w:p w14:paraId="5327A398" w14:textId="79220994" w:rsidR="00CB2D4F" w:rsidRDefault="00CB2D4F" w:rsidP="00CB2D4F">
      <w:pPr>
        <w:spacing w:after="0" w:line="240" w:lineRule="auto"/>
        <w:rPr>
          <w:sz w:val="18"/>
          <w:szCs w:val="18"/>
        </w:rPr>
      </w:pPr>
      <w:r>
        <w:rPr>
          <w:sz w:val="18"/>
          <w:szCs w:val="18"/>
        </w:rPr>
        <w:t>The requisite SQL Scripts and SSIS Package can be downloaded here</w:t>
      </w:r>
      <w:r w:rsidR="005060AE">
        <w:rPr>
          <w:sz w:val="18"/>
          <w:szCs w:val="18"/>
        </w:rPr>
        <w:t xml:space="preserve"> in the folder named “</w:t>
      </w:r>
      <w:r w:rsidR="005060AE" w:rsidRPr="005060AE">
        <w:rPr>
          <w:i/>
          <w:sz w:val="18"/>
          <w:szCs w:val="18"/>
        </w:rPr>
        <w:t>CUD XML to SQL and SSIS Solution</w:t>
      </w:r>
      <w:r w:rsidR="005060AE">
        <w:rPr>
          <w:sz w:val="18"/>
          <w:szCs w:val="18"/>
        </w:rPr>
        <w:t>”</w:t>
      </w:r>
      <w:r>
        <w:rPr>
          <w:sz w:val="18"/>
          <w:szCs w:val="18"/>
        </w:rPr>
        <w:t>:</w:t>
      </w:r>
    </w:p>
    <w:p w14:paraId="7A910A5F" w14:textId="66EF450B" w:rsidR="005060AE" w:rsidRDefault="005060AE" w:rsidP="00CB2D4F">
      <w:pPr>
        <w:spacing w:after="0" w:line="240" w:lineRule="auto"/>
        <w:rPr>
          <w:sz w:val="18"/>
          <w:szCs w:val="18"/>
        </w:rPr>
      </w:pPr>
    </w:p>
    <w:p w14:paraId="497D4C91" w14:textId="2EDD7605" w:rsidR="005060AE" w:rsidRDefault="00A86EC0" w:rsidP="00CB2D4F">
      <w:pPr>
        <w:spacing w:after="0" w:line="240" w:lineRule="auto"/>
        <w:rPr>
          <w:sz w:val="18"/>
          <w:szCs w:val="18"/>
        </w:rPr>
      </w:pPr>
      <w:hyperlink r:id="rId12" w:history="1">
        <w:r w:rsidR="005060AE" w:rsidRPr="00684FDB">
          <w:rPr>
            <w:rStyle w:val="Hyperlink"/>
            <w:sz w:val="18"/>
            <w:szCs w:val="18"/>
          </w:rPr>
          <w:t>https://sharepoint.nexus.ox.ac.uk/sites/SSP/interfaces/SITS%20Student%20Data%20Feed/CUD%20XML%20to%20SQL%20and%20SSIS%20Solution.zip</w:t>
        </w:r>
      </w:hyperlink>
    </w:p>
    <w:p w14:paraId="176B4D6A" w14:textId="010557AA" w:rsidR="00E15DEB" w:rsidRDefault="00E15DEB" w:rsidP="00000238">
      <w:pPr>
        <w:spacing w:after="0" w:line="240" w:lineRule="auto"/>
        <w:rPr>
          <w:sz w:val="18"/>
          <w:szCs w:val="18"/>
        </w:rPr>
      </w:pPr>
    </w:p>
    <w:tbl>
      <w:tblPr>
        <w:tblStyle w:val="TableGrid"/>
        <w:tblW w:w="0" w:type="auto"/>
        <w:shd w:val="clear" w:color="auto" w:fill="F2DBDB" w:themeFill="accent2" w:themeFillTint="33"/>
        <w:tblLook w:val="04A0" w:firstRow="1" w:lastRow="0" w:firstColumn="1" w:lastColumn="0" w:noHBand="0" w:noVBand="1"/>
      </w:tblPr>
      <w:tblGrid>
        <w:gridCol w:w="9242"/>
      </w:tblGrid>
      <w:tr w:rsidR="007E7FE8" w14:paraId="2C21FACD" w14:textId="77777777" w:rsidTr="007E7FE8">
        <w:trPr>
          <w:trHeight w:val="7202"/>
        </w:trPr>
        <w:tc>
          <w:tcPr>
            <w:tcW w:w="9242" w:type="dxa"/>
            <w:shd w:val="clear" w:color="auto" w:fill="F2DBDB" w:themeFill="accent2" w:themeFillTint="33"/>
            <w:vAlign w:val="center"/>
          </w:tcPr>
          <w:p w14:paraId="0A858E63" w14:textId="77777777" w:rsidR="007E7FE8" w:rsidRPr="007E7FE8" w:rsidRDefault="007E7FE8" w:rsidP="007E7FE8">
            <w:pPr>
              <w:rPr>
                <w:b/>
                <w:sz w:val="18"/>
                <w:szCs w:val="18"/>
              </w:rPr>
            </w:pPr>
            <w:r w:rsidRPr="007E7FE8">
              <w:rPr>
                <w:b/>
                <w:sz w:val="18"/>
                <w:szCs w:val="18"/>
              </w:rPr>
              <w:t>Important – Please Read</w:t>
            </w:r>
          </w:p>
          <w:p w14:paraId="40B42C41" w14:textId="77777777" w:rsidR="007E7FE8" w:rsidRDefault="007E7FE8" w:rsidP="007E7FE8">
            <w:pPr>
              <w:rPr>
                <w:sz w:val="18"/>
                <w:szCs w:val="18"/>
              </w:rPr>
            </w:pPr>
          </w:p>
          <w:p w14:paraId="5B128D9B" w14:textId="77777777" w:rsidR="007E7FE8" w:rsidRPr="00000238" w:rsidRDefault="007E7FE8" w:rsidP="007E7FE8">
            <w:pPr>
              <w:rPr>
                <w:sz w:val="18"/>
                <w:szCs w:val="18"/>
              </w:rPr>
            </w:pPr>
            <w:r w:rsidRPr="00000238">
              <w:rPr>
                <w:sz w:val="18"/>
                <w:szCs w:val="18"/>
              </w:rPr>
              <w:t>This document requires the transformed xml file produced by the PowerShell script here:</w:t>
            </w:r>
          </w:p>
          <w:p w14:paraId="71CF64E6" w14:textId="77777777" w:rsidR="007E7FE8" w:rsidRDefault="007E7FE8" w:rsidP="007E7FE8">
            <w:pPr>
              <w:pStyle w:val="PlainText"/>
              <w:rPr>
                <w:sz w:val="18"/>
                <w:szCs w:val="18"/>
              </w:rPr>
            </w:pPr>
          </w:p>
          <w:p w14:paraId="3C5EB37B" w14:textId="77777777" w:rsidR="007E7FE8" w:rsidRDefault="00A86EC0" w:rsidP="007E7FE8">
            <w:pPr>
              <w:pStyle w:val="PlainText"/>
              <w:rPr>
                <w:sz w:val="18"/>
                <w:szCs w:val="18"/>
              </w:rPr>
            </w:pPr>
            <w:hyperlink r:id="rId13" w:history="1">
              <w:r w:rsidR="007E7FE8" w:rsidRPr="00000238">
                <w:rPr>
                  <w:rStyle w:val="Hyperlink"/>
                  <w:sz w:val="18"/>
                  <w:szCs w:val="18"/>
                </w:rPr>
                <w:t>https://downloads.oucs.ox.ac.uk/sysdev/cud/cudwspulltransform.ps1</w:t>
              </w:r>
            </w:hyperlink>
          </w:p>
          <w:p w14:paraId="18184D21" w14:textId="77777777" w:rsidR="007E7FE8" w:rsidRDefault="007E7FE8" w:rsidP="007E7FE8">
            <w:pPr>
              <w:rPr>
                <w:sz w:val="18"/>
                <w:szCs w:val="18"/>
              </w:rPr>
            </w:pPr>
          </w:p>
          <w:p w14:paraId="77539D7D" w14:textId="77777777" w:rsidR="007E7FE8" w:rsidRDefault="007E7FE8" w:rsidP="007E7FE8">
            <w:pPr>
              <w:rPr>
                <w:sz w:val="18"/>
                <w:szCs w:val="18"/>
              </w:rPr>
            </w:pPr>
            <w:r>
              <w:rPr>
                <w:sz w:val="18"/>
                <w:szCs w:val="18"/>
              </w:rPr>
              <w:t>Details of how to:</w:t>
            </w:r>
          </w:p>
          <w:p w14:paraId="5DCDAE95" w14:textId="77777777" w:rsidR="007E7FE8" w:rsidRDefault="007E7FE8" w:rsidP="007E7FE8">
            <w:pPr>
              <w:rPr>
                <w:sz w:val="18"/>
                <w:szCs w:val="18"/>
              </w:rPr>
            </w:pPr>
          </w:p>
          <w:p w14:paraId="36AF72CE" w14:textId="77777777" w:rsidR="007E7FE8" w:rsidRDefault="007E7FE8" w:rsidP="007E7FE8">
            <w:pPr>
              <w:pStyle w:val="ListParagraph"/>
              <w:numPr>
                <w:ilvl w:val="0"/>
                <w:numId w:val="1"/>
              </w:numPr>
              <w:rPr>
                <w:sz w:val="18"/>
                <w:szCs w:val="18"/>
              </w:rPr>
            </w:pPr>
            <w:r>
              <w:rPr>
                <w:sz w:val="18"/>
                <w:szCs w:val="18"/>
              </w:rPr>
              <w:t xml:space="preserve">Set up </w:t>
            </w:r>
            <w:r w:rsidRPr="00000238">
              <w:rPr>
                <w:sz w:val="18"/>
                <w:szCs w:val="18"/>
              </w:rPr>
              <w:t>access</w:t>
            </w:r>
            <w:r>
              <w:rPr>
                <w:sz w:val="18"/>
                <w:szCs w:val="18"/>
              </w:rPr>
              <w:t xml:space="preserve"> to</w:t>
            </w:r>
            <w:r w:rsidRPr="00000238">
              <w:rPr>
                <w:sz w:val="18"/>
                <w:szCs w:val="18"/>
              </w:rPr>
              <w:t xml:space="preserve"> the CUD Web Service</w:t>
            </w:r>
          </w:p>
          <w:p w14:paraId="03D4192A" w14:textId="77777777" w:rsidR="007E7FE8" w:rsidRDefault="007E7FE8" w:rsidP="007E7FE8">
            <w:pPr>
              <w:pStyle w:val="ListParagraph"/>
              <w:numPr>
                <w:ilvl w:val="0"/>
                <w:numId w:val="1"/>
              </w:numPr>
              <w:rPr>
                <w:sz w:val="18"/>
                <w:szCs w:val="18"/>
              </w:rPr>
            </w:pPr>
            <w:r>
              <w:rPr>
                <w:sz w:val="18"/>
                <w:szCs w:val="18"/>
              </w:rPr>
              <w:t>S</w:t>
            </w:r>
            <w:r w:rsidRPr="00000238">
              <w:rPr>
                <w:sz w:val="18"/>
                <w:szCs w:val="18"/>
              </w:rPr>
              <w:t xml:space="preserve">et up </w:t>
            </w:r>
            <w:r>
              <w:rPr>
                <w:sz w:val="18"/>
                <w:szCs w:val="18"/>
              </w:rPr>
              <w:t>the CUD interface</w:t>
            </w:r>
          </w:p>
          <w:p w14:paraId="7AD608F1" w14:textId="77777777" w:rsidR="007E7FE8" w:rsidRDefault="007E7FE8" w:rsidP="007E7FE8">
            <w:pPr>
              <w:pStyle w:val="ListParagraph"/>
              <w:numPr>
                <w:ilvl w:val="0"/>
                <w:numId w:val="1"/>
              </w:numPr>
              <w:rPr>
                <w:sz w:val="18"/>
                <w:szCs w:val="18"/>
              </w:rPr>
            </w:pPr>
            <w:r>
              <w:rPr>
                <w:sz w:val="18"/>
                <w:szCs w:val="18"/>
              </w:rPr>
              <w:t>E</w:t>
            </w:r>
            <w:r w:rsidRPr="00000238">
              <w:rPr>
                <w:sz w:val="18"/>
                <w:szCs w:val="18"/>
              </w:rPr>
              <w:t>xecute the</w:t>
            </w:r>
            <w:r>
              <w:rPr>
                <w:sz w:val="18"/>
                <w:szCs w:val="18"/>
              </w:rPr>
              <w:t xml:space="preserve"> above</w:t>
            </w:r>
            <w:r w:rsidRPr="00000238">
              <w:rPr>
                <w:sz w:val="18"/>
                <w:szCs w:val="18"/>
              </w:rPr>
              <w:t xml:space="preserve"> PowerShell</w:t>
            </w:r>
          </w:p>
          <w:p w14:paraId="0021F799" w14:textId="77777777" w:rsidR="007E7FE8" w:rsidRDefault="007E7FE8" w:rsidP="007E7FE8">
            <w:pPr>
              <w:pStyle w:val="ListParagraph"/>
              <w:numPr>
                <w:ilvl w:val="0"/>
                <w:numId w:val="1"/>
              </w:numPr>
              <w:rPr>
                <w:sz w:val="18"/>
                <w:szCs w:val="18"/>
              </w:rPr>
            </w:pPr>
            <w:r>
              <w:rPr>
                <w:sz w:val="18"/>
                <w:szCs w:val="18"/>
              </w:rPr>
              <w:t>A</w:t>
            </w:r>
            <w:r w:rsidRPr="00000238">
              <w:rPr>
                <w:sz w:val="18"/>
                <w:szCs w:val="18"/>
              </w:rPr>
              <w:t>rchiv</w:t>
            </w:r>
            <w:r>
              <w:rPr>
                <w:sz w:val="18"/>
                <w:szCs w:val="18"/>
              </w:rPr>
              <w:t>e xml files</w:t>
            </w:r>
          </w:p>
          <w:p w14:paraId="32244761" w14:textId="77777777" w:rsidR="007E7FE8" w:rsidRDefault="007E7FE8" w:rsidP="007E7FE8">
            <w:pPr>
              <w:pStyle w:val="ListParagraph"/>
              <w:numPr>
                <w:ilvl w:val="0"/>
                <w:numId w:val="1"/>
              </w:numPr>
              <w:rPr>
                <w:sz w:val="18"/>
                <w:szCs w:val="18"/>
              </w:rPr>
            </w:pPr>
            <w:r>
              <w:rPr>
                <w:sz w:val="18"/>
                <w:szCs w:val="18"/>
              </w:rPr>
              <w:t>Schedule batch files to run daily</w:t>
            </w:r>
          </w:p>
          <w:p w14:paraId="34D320D1" w14:textId="77777777" w:rsidR="007E7FE8" w:rsidRDefault="007E7FE8" w:rsidP="007E7FE8">
            <w:pPr>
              <w:rPr>
                <w:sz w:val="18"/>
                <w:szCs w:val="18"/>
              </w:rPr>
            </w:pPr>
          </w:p>
          <w:p w14:paraId="229ECC37" w14:textId="25602882" w:rsidR="007E7FE8" w:rsidRDefault="005060AE" w:rsidP="007E7FE8">
            <w:pPr>
              <w:rPr>
                <w:sz w:val="18"/>
                <w:szCs w:val="18"/>
              </w:rPr>
            </w:pPr>
            <w:r>
              <w:rPr>
                <w:sz w:val="18"/>
                <w:szCs w:val="18"/>
              </w:rPr>
              <w:t>a</w:t>
            </w:r>
            <w:r w:rsidR="007E7FE8">
              <w:rPr>
                <w:sz w:val="18"/>
                <w:szCs w:val="18"/>
              </w:rPr>
              <w:t>nd the location for the relevant:</w:t>
            </w:r>
          </w:p>
          <w:p w14:paraId="410D2F19" w14:textId="77777777" w:rsidR="007E7FE8" w:rsidRDefault="007E7FE8" w:rsidP="007E7FE8">
            <w:pPr>
              <w:rPr>
                <w:sz w:val="18"/>
                <w:szCs w:val="18"/>
              </w:rPr>
            </w:pPr>
          </w:p>
          <w:p w14:paraId="31D4B91C" w14:textId="77777777" w:rsidR="007E7FE8" w:rsidRPr="00000238" w:rsidRDefault="007E7FE8" w:rsidP="007E7FE8">
            <w:pPr>
              <w:pStyle w:val="ListParagraph"/>
              <w:numPr>
                <w:ilvl w:val="0"/>
                <w:numId w:val="3"/>
              </w:numPr>
              <w:rPr>
                <w:sz w:val="18"/>
                <w:szCs w:val="18"/>
              </w:rPr>
            </w:pPr>
            <w:proofErr w:type="spellStart"/>
            <w:r w:rsidRPr="00000238">
              <w:rPr>
                <w:sz w:val="18"/>
                <w:szCs w:val="18"/>
              </w:rPr>
              <w:t>Login.conf</w:t>
            </w:r>
            <w:proofErr w:type="spellEnd"/>
          </w:p>
          <w:p w14:paraId="48CE37A5" w14:textId="77777777" w:rsidR="007E7FE8" w:rsidRPr="00000238" w:rsidRDefault="007E7FE8" w:rsidP="007E7FE8">
            <w:pPr>
              <w:pStyle w:val="ListParagraph"/>
              <w:numPr>
                <w:ilvl w:val="0"/>
                <w:numId w:val="3"/>
              </w:numPr>
              <w:rPr>
                <w:sz w:val="18"/>
                <w:szCs w:val="18"/>
              </w:rPr>
            </w:pPr>
            <w:r w:rsidRPr="00000238">
              <w:rPr>
                <w:sz w:val="18"/>
                <w:szCs w:val="18"/>
              </w:rPr>
              <w:t>NegotiateRestClient.jar</w:t>
            </w:r>
          </w:p>
          <w:p w14:paraId="2A3991EE" w14:textId="77777777" w:rsidR="007E7FE8" w:rsidRPr="00000238" w:rsidRDefault="007E7FE8" w:rsidP="007E7FE8">
            <w:pPr>
              <w:pStyle w:val="ListParagraph"/>
              <w:numPr>
                <w:ilvl w:val="0"/>
                <w:numId w:val="3"/>
              </w:numPr>
              <w:rPr>
                <w:sz w:val="18"/>
                <w:szCs w:val="18"/>
              </w:rPr>
            </w:pPr>
            <w:r w:rsidRPr="00000238">
              <w:rPr>
                <w:sz w:val="18"/>
                <w:szCs w:val="18"/>
              </w:rPr>
              <w:t>Krb5.conf</w:t>
            </w:r>
          </w:p>
          <w:p w14:paraId="7DA01AE5" w14:textId="77777777" w:rsidR="007E7FE8" w:rsidRPr="00000238" w:rsidRDefault="007E7FE8" w:rsidP="007E7FE8">
            <w:pPr>
              <w:pStyle w:val="ListParagraph"/>
              <w:numPr>
                <w:ilvl w:val="0"/>
                <w:numId w:val="3"/>
              </w:numPr>
              <w:rPr>
                <w:sz w:val="18"/>
                <w:szCs w:val="18"/>
              </w:rPr>
            </w:pPr>
            <w:r w:rsidRPr="00000238">
              <w:rPr>
                <w:sz w:val="18"/>
                <w:szCs w:val="18"/>
              </w:rPr>
              <w:t>Template PowerShell scripts</w:t>
            </w:r>
          </w:p>
          <w:p w14:paraId="0234AF51" w14:textId="77777777" w:rsidR="007E7FE8" w:rsidRPr="00000238" w:rsidRDefault="007E7FE8" w:rsidP="007E7FE8">
            <w:pPr>
              <w:pStyle w:val="ListParagraph"/>
              <w:numPr>
                <w:ilvl w:val="0"/>
                <w:numId w:val="3"/>
              </w:numPr>
              <w:rPr>
                <w:sz w:val="18"/>
                <w:szCs w:val="18"/>
              </w:rPr>
            </w:pPr>
            <w:r w:rsidRPr="00000238">
              <w:rPr>
                <w:sz w:val="18"/>
                <w:szCs w:val="18"/>
              </w:rPr>
              <w:t>The required XSL file</w:t>
            </w:r>
          </w:p>
          <w:p w14:paraId="3A366E19" w14:textId="77777777" w:rsidR="007E7FE8" w:rsidRDefault="007E7FE8" w:rsidP="007E7FE8">
            <w:pPr>
              <w:rPr>
                <w:sz w:val="18"/>
                <w:szCs w:val="18"/>
              </w:rPr>
            </w:pPr>
          </w:p>
          <w:p w14:paraId="552A8D59" w14:textId="77777777" w:rsidR="007E7FE8" w:rsidRDefault="007E7FE8" w:rsidP="007E7FE8">
            <w:pPr>
              <w:rPr>
                <w:sz w:val="18"/>
                <w:szCs w:val="18"/>
              </w:rPr>
            </w:pPr>
            <w:r>
              <w:rPr>
                <w:sz w:val="18"/>
                <w:szCs w:val="18"/>
              </w:rPr>
              <w:t>Can all be found in this document here:</w:t>
            </w:r>
          </w:p>
          <w:p w14:paraId="5C7D7F20" w14:textId="77777777" w:rsidR="007E7FE8" w:rsidRDefault="007E7FE8" w:rsidP="007E7FE8">
            <w:pPr>
              <w:rPr>
                <w:sz w:val="18"/>
                <w:szCs w:val="18"/>
              </w:rPr>
            </w:pPr>
          </w:p>
          <w:p w14:paraId="5582C8C3" w14:textId="77777777" w:rsidR="007E7FE8" w:rsidRDefault="00A86EC0" w:rsidP="007E7FE8">
            <w:pPr>
              <w:rPr>
                <w:sz w:val="18"/>
                <w:szCs w:val="18"/>
              </w:rPr>
            </w:pPr>
            <w:hyperlink r:id="rId14" w:history="1">
              <w:r w:rsidR="007E7FE8" w:rsidRPr="0062254C">
                <w:rPr>
                  <w:rStyle w:val="Hyperlink"/>
                  <w:sz w:val="18"/>
                  <w:szCs w:val="18"/>
                </w:rPr>
                <w:t>https://sharepoint.nexus.ox.ac.uk/sites/SSP/interfaces/SITS%20Student%20Data%20Feed/CUD%20Web%20Service%20Access.pdf</w:t>
              </w:r>
            </w:hyperlink>
          </w:p>
          <w:p w14:paraId="155CCE63" w14:textId="77777777" w:rsidR="007E7FE8" w:rsidRDefault="007E7FE8" w:rsidP="007E7FE8">
            <w:pPr>
              <w:rPr>
                <w:sz w:val="18"/>
                <w:szCs w:val="18"/>
              </w:rPr>
            </w:pPr>
          </w:p>
          <w:p w14:paraId="246674DF" w14:textId="77777777" w:rsidR="007E7FE8" w:rsidRDefault="007E7FE8" w:rsidP="007E7FE8">
            <w:pPr>
              <w:rPr>
                <w:sz w:val="18"/>
                <w:szCs w:val="18"/>
              </w:rPr>
            </w:pPr>
            <w:r>
              <w:rPr>
                <w:sz w:val="18"/>
                <w:szCs w:val="18"/>
              </w:rPr>
              <w:t xml:space="preserve">Please be aware, the following set up instructions relies on certain </w:t>
            </w:r>
            <w:proofErr w:type="spellStart"/>
            <w:r>
              <w:rPr>
                <w:sz w:val="18"/>
                <w:szCs w:val="18"/>
              </w:rPr>
              <w:t>pathfiles</w:t>
            </w:r>
            <w:proofErr w:type="spellEnd"/>
            <w:r>
              <w:rPr>
                <w:sz w:val="18"/>
                <w:szCs w:val="18"/>
              </w:rPr>
              <w:t xml:space="preserve"> and filenames.</w:t>
            </w:r>
          </w:p>
          <w:p w14:paraId="099E5EBD" w14:textId="77777777" w:rsidR="007E7FE8" w:rsidRDefault="007E7FE8" w:rsidP="007E7FE8">
            <w:pPr>
              <w:rPr>
                <w:sz w:val="18"/>
                <w:szCs w:val="18"/>
              </w:rPr>
            </w:pPr>
          </w:p>
          <w:p w14:paraId="1BA53654" w14:textId="77777777" w:rsidR="007E7FE8" w:rsidRDefault="007E7FE8" w:rsidP="007E7FE8">
            <w:pPr>
              <w:rPr>
                <w:sz w:val="18"/>
                <w:szCs w:val="18"/>
              </w:rPr>
            </w:pPr>
            <w:r>
              <w:rPr>
                <w:sz w:val="18"/>
                <w:szCs w:val="18"/>
              </w:rPr>
              <w:t>Any changes you make to a folder/file location or name needs to be reflected in the relevant stages of the import.</w:t>
            </w:r>
          </w:p>
        </w:tc>
      </w:tr>
    </w:tbl>
    <w:p w14:paraId="2E9F4C7C" w14:textId="77777777" w:rsidR="00E15DEB" w:rsidRDefault="00E15DEB" w:rsidP="00000238">
      <w:pPr>
        <w:spacing w:after="0" w:line="240" w:lineRule="auto"/>
        <w:rPr>
          <w:sz w:val="18"/>
          <w:szCs w:val="18"/>
        </w:rPr>
      </w:pPr>
    </w:p>
    <w:p w14:paraId="30460BDC" w14:textId="77777777" w:rsidR="007E7FE8" w:rsidRDefault="007E7FE8">
      <w:pPr>
        <w:rPr>
          <w:sz w:val="18"/>
          <w:szCs w:val="18"/>
        </w:rPr>
      </w:pPr>
      <w:r>
        <w:rPr>
          <w:sz w:val="18"/>
          <w:szCs w:val="18"/>
        </w:rPr>
        <w:br w:type="page"/>
      </w:r>
    </w:p>
    <w:p w14:paraId="7FD70527" w14:textId="6AF28AA1" w:rsidR="009675CA" w:rsidRPr="001C45D6" w:rsidRDefault="009675CA" w:rsidP="009675CA">
      <w:pPr>
        <w:rPr>
          <w:b/>
          <w:sz w:val="18"/>
          <w:szCs w:val="18"/>
        </w:rPr>
      </w:pPr>
      <w:r w:rsidRPr="001C45D6">
        <w:rPr>
          <w:b/>
          <w:sz w:val="18"/>
          <w:szCs w:val="18"/>
        </w:rPr>
        <w:lastRenderedPageBreak/>
        <w:t>Index</w:t>
      </w:r>
    </w:p>
    <w:p w14:paraId="54660BE2" w14:textId="39E9B592" w:rsidR="009675CA" w:rsidRPr="005C40DA" w:rsidRDefault="009675CA" w:rsidP="009675CA">
      <w:pPr>
        <w:pStyle w:val="ListParagraph"/>
        <w:numPr>
          <w:ilvl w:val="0"/>
          <w:numId w:val="6"/>
        </w:numPr>
        <w:spacing w:after="0" w:line="240" w:lineRule="auto"/>
        <w:rPr>
          <w:b/>
          <w:sz w:val="18"/>
          <w:szCs w:val="18"/>
        </w:rPr>
      </w:pPr>
      <w:r w:rsidRPr="005C40DA">
        <w:rPr>
          <w:b/>
          <w:sz w:val="18"/>
          <w:szCs w:val="18"/>
        </w:rPr>
        <w:t>Pre-requisites</w:t>
      </w:r>
    </w:p>
    <w:p w14:paraId="75BD417D" w14:textId="77777777" w:rsidR="009675CA" w:rsidRPr="001C45D6" w:rsidRDefault="009675CA" w:rsidP="009675CA">
      <w:pPr>
        <w:spacing w:after="0" w:line="240" w:lineRule="auto"/>
        <w:rPr>
          <w:sz w:val="18"/>
          <w:szCs w:val="18"/>
        </w:rPr>
      </w:pPr>
    </w:p>
    <w:p w14:paraId="44808347" w14:textId="78DCC174" w:rsidR="009675CA" w:rsidRPr="005C40DA" w:rsidRDefault="009675CA" w:rsidP="009675CA">
      <w:pPr>
        <w:pStyle w:val="ListParagraph"/>
        <w:numPr>
          <w:ilvl w:val="0"/>
          <w:numId w:val="6"/>
        </w:numPr>
        <w:spacing w:after="0" w:line="240" w:lineRule="auto"/>
        <w:rPr>
          <w:b/>
          <w:sz w:val="18"/>
          <w:szCs w:val="18"/>
        </w:rPr>
      </w:pPr>
      <w:r w:rsidRPr="005C40DA">
        <w:rPr>
          <w:b/>
          <w:sz w:val="18"/>
          <w:szCs w:val="18"/>
        </w:rPr>
        <w:t>Setting up the CUD Receiver Database</w:t>
      </w:r>
    </w:p>
    <w:p w14:paraId="7A9915B5" w14:textId="77777777" w:rsidR="005C40DA" w:rsidRPr="005C40DA" w:rsidRDefault="005C40DA" w:rsidP="005C40DA">
      <w:pPr>
        <w:spacing w:after="0" w:line="240" w:lineRule="auto"/>
        <w:rPr>
          <w:sz w:val="18"/>
          <w:szCs w:val="18"/>
        </w:rPr>
      </w:pPr>
    </w:p>
    <w:p w14:paraId="47B54489" w14:textId="77777777" w:rsidR="005C40DA" w:rsidRDefault="009675CA" w:rsidP="005C40DA">
      <w:pPr>
        <w:pStyle w:val="ListParagraph"/>
        <w:numPr>
          <w:ilvl w:val="1"/>
          <w:numId w:val="6"/>
        </w:numPr>
        <w:spacing w:after="0" w:line="240" w:lineRule="auto"/>
        <w:rPr>
          <w:sz w:val="18"/>
          <w:szCs w:val="18"/>
        </w:rPr>
      </w:pPr>
      <w:r w:rsidRPr="005C40DA">
        <w:rPr>
          <w:sz w:val="18"/>
          <w:szCs w:val="18"/>
        </w:rPr>
        <w:t>Creating the SQL DB CUD_Receiver database</w:t>
      </w:r>
    </w:p>
    <w:p w14:paraId="2B8B68E5" w14:textId="101327AB" w:rsidR="009675CA" w:rsidRPr="005C40DA" w:rsidRDefault="009675CA" w:rsidP="005C40DA">
      <w:pPr>
        <w:pStyle w:val="ListParagraph"/>
        <w:numPr>
          <w:ilvl w:val="1"/>
          <w:numId w:val="6"/>
        </w:numPr>
        <w:spacing w:after="0" w:line="240" w:lineRule="auto"/>
        <w:rPr>
          <w:sz w:val="18"/>
          <w:szCs w:val="18"/>
        </w:rPr>
      </w:pPr>
      <w:r w:rsidRPr="005C40DA">
        <w:rPr>
          <w:sz w:val="18"/>
          <w:szCs w:val="18"/>
        </w:rPr>
        <w:t>Creating the CUD_Receiver tables</w:t>
      </w:r>
    </w:p>
    <w:p w14:paraId="78CEE5D2" w14:textId="77777777" w:rsidR="009675CA" w:rsidRPr="001C45D6" w:rsidRDefault="009675CA" w:rsidP="001C45D6">
      <w:pPr>
        <w:spacing w:after="0" w:line="240" w:lineRule="auto"/>
        <w:rPr>
          <w:sz w:val="18"/>
          <w:szCs w:val="18"/>
        </w:rPr>
      </w:pPr>
    </w:p>
    <w:p w14:paraId="3634F59A" w14:textId="77777777" w:rsidR="005C40DA" w:rsidRPr="005C40DA" w:rsidRDefault="009675CA" w:rsidP="005C40DA">
      <w:pPr>
        <w:pStyle w:val="ListParagraph"/>
        <w:numPr>
          <w:ilvl w:val="0"/>
          <w:numId w:val="6"/>
        </w:numPr>
        <w:spacing w:after="0" w:line="240" w:lineRule="auto"/>
        <w:rPr>
          <w:b/>
          <w:sz w:val="18"/>
          <w:szCs w:val="18"/>
        </w:rPr>
      </w:pPr>
      <w:r w:rsidRPr="005C40DA">
        <w:rPr>
          <w:b/>
          <w:sz w:val="18"/>
          <w:szCs w:val="18"/>
        </w:rPr>
        <w:t>Setting up the SSIS package</w:t>
      </w:r>
    </w:p>
    <w:p w14:paraId="342B5C60" w14:textId="77777777" w:rsidR="005C40DA" w:rsidRPr="005C40DA" w:rsidRDefault="005C40DA" w:rsidP="005C40DA">
      <w:pPr>
        <w:spacing w:after="0" w:line="240" w:lineRule="auto"/>
        <w:rPr>
          <w:sz w:val="18"/>
          <w:szCs w:val="18"/>
        </w:rPr>
      </w:pPr>
    </w:p>
    <w:p w14:paraId="77440564" w14:textId="77777777" w:rsidR="005C40DA" w:rsidRDefault="009675CA" w:rsidP="005C40DA">
      <w:pPr>
        <w:pStyle w:val="ListParagraph"/>
        <w:numPr>
          <w:ilvl w:val="1"/>
          <w:numId w:val="6"/>
        </w:numPr>
        <w:spacing w:after="0" w:line="240" w:lineRule="auto"/>
        <w:rPr>
          <w:sz w:val="18"/>
          <w:szCs w:val="18"/>
        </w:rPr>
      </w:pPr>
      <w:r w:rsidRPr="005C40DA">
        <w:rPr>
          <w:sz w:val="18"/>
          <w:szCs w:val="18"/>
        </w:rPr>
        <w:t>Opening the SSIS Package</w:t>
      </w:r>
    </w:p>
    <w:p w14:paraId="59A9E0F4" w14:textId="77777777" w:rsidR="005C40DA" w:rsidRDefault="009675CA" w:rsidP="005C40DA">
      <w:pPr>
        <w:pStyle w:val="ListParagraph"/>
        <w:numPr>
          <w:ilvl w:val="1"/>
          <w:numId w:val="6"/>
        </w:numPr>
        <w:spacing w:after="0" w:line="240" w:lineRule="auto"/>
        <w:rPr>
          <w:sz w:val="18"/>
          <w:szCs w:val="18"/>
        </w:rPr>
      </w:pPr>
      <w:r w:rsidRPr="005C40DA">
        <w:rPr>
          <w:sz w:val="18"/>
          <w:szCs w:val="18"/>
        </w:rPr>
        <w:t>Control Flow Items</w:t>
      </w:r>
    </w:p>
    <w:p w14:paraId="4D4039F4" w14:textId="77777777" w:rsidR="005C40DA" w:rsidRPr="005C40DA" w:rsidRDefault="005C40DA" w:rsidP="005C40DA">
      <w:pPr>
        <w:spacing w:after="0" w:line="240" w:lineRule="auto"/>
        <w:rPr>
          <w:sz w:val="18"/>
          <w:szCs w:val="18"/>
        </w:rPr>
      </w:pPr>
    </w:p>
    <w:p w14:paraId="5D809451" w14:textId="77777777" w:rsidR="005C40DA" w:rsidRPr="005C40DA" w:rsidRDefault="009675CA" w:rsidP="005C40DA">
      <w:pPr>
        <w:pStyle w:val="ListParagraph"/>
        <w:numPr>
          <w:ilvl w:val="2"/>
          <w:numId w:val="28"/>
        </w:numPr>
        <w:spacing w:after="0" w:line="240" w:lineRule="auto"/>
        <w:ind w:left="1134"/>
        <w:rPr>
          <w:sz w:val="18"/>
          <w:szCs w:val="18"/>
        </w:rPr>
      </w:pPr>
      <w:r w:rsidRPr="005C40DA">
        <w:rPr>
          <w:i/>
          <w:sz w:val="18"/>
          <w:szCs w:val="18"/>
        </w:rPr>
        <w:t>Data Flow Tasks</w:t>
      </w:r>
    </w:p>
    <w:p w14:paraId="3D1D1F68" w14:textId="28C6CAB5" w:rsidR="001C45D6" w:rsidRPr="005C40DA" w:rsidRDefault="001C45D6" w:rsidP="005C40DA">
      <w:pPr>
        <w:pStyle w:val="ListParagraph"/>
        <w:numPr>
          <w:ilvl w:val="2"/>
          <w:numId w:val="28"/>
        </w:numPr>
        <w:spacing w:after="0" w:line="240" w:lineRule="auto"/>
        <w:ind w:left="1134"/>
        <w:rPr>
          <w:sz w:val="18"/>
          <w:szCs w:val="18"/>
        </w:rPr>
      </w:pPr>
      <w:r w:rsidRPr="005C40DA">
        <w:rPr>
          <w:i/>
          <w:sz w:val="18"/>
          <w:szCs w:val="18"/>
        </w:rPr>
        <w:t>I</w:t>
      </w:r>
      <w:r w:rsidR="009675CA" w:rsidRPr="005C40DA">
        <w:rPr>
          <w:i/>
          <w:sz w:val="18"/>
          <w:szCs w:val="18"/>
        </w:rPr>
        <w:t>nside a Data Flow Task</w:t>
      </w:r>
    </w:p>
    <w:p w14:paraId="18A03BDC" w14:textId="77777777" w:rsidR="005C40DA" w:rsidRDefault="005C40DA" w:rsidP="005C40DA">
      <w:pPr>
        <w:spacing w:after="0" w:line="240" w:lineRule="auto"/>
        <w:rPr>
          <w:sz w:val="18"/>
          <w:szCs w:val="18"/>
        </w:rPr>
      </w:pPr>
    </w:p>
    <w:p w14:paraId="37B3721F" w14:textId="6347EABF" w:rsidR="001C45D6" w:rsidRDefault="009675CA" w:rsidP="005C40DA">
      <w:pPr>
        <w:pStyle w:val="ListParagraph"/>
        <w:numPr>
          <w:ilvl w:val="3"/>
          <w:numId w:val="28"/>
        </w:numPr>
        <w:spacing w:after="0" w:line="240" w:lineRule="auto"/>
        <w:ind w:left="1418" w:hanging="992"/>
        <w:rPr>
          <w:i/>
          <w:sz w:val="18"/>
          <w:szCs w:val="18"/>
        </w:rPr>
      </w:pPr>
      <w:r w:rsidRPr="005C40DA">
        <w:rPr>
          <w:i/>
          <w:sz w:val="18"/>
          <w:szCs w:val="18"/>
        </w:rPr>
        <w:t>The Data Flow Source tool</w:t>
      </w:r>
    </w:p>
    <w:p w14:paraId="512FE8A2" w14:textId="77777777" w:rsidR="005C40DA" w:rsidRDefault="005C40DA" w:rsidP="005C40DA">
      <w:pPr>
        <w:spacing w:after="0" w:line="240" w:lineRule="auto"/>
        <w:rPr>
          <w:i/>
          <w:sz w:val="18"/>
          <w:szCs w:val="18"/>
        </w:rPr>
      </w:pPr>
    </w:p>
    <w:p w14:paraId="59058783" w14:textId="2112CBDE" w:rsidR="005C40DA" w:rsidRPr="005C40DA" w:rsidRDefault="005C40DA" w:rsidP="005C40DA">
      <w:pPr>
        <w:spacing w:after="0" w:line="240" w:lineRule="auto"/>
        <w:ind w:firstLine="426"/>
        <w:rPr>
          <w:i/>
          <w:color w:val="404040" w:themeColor="text1" w:themeTint="BF"/>
          <w:sz w:val="18"/>
          <w:szCs w:val="18"/>
        </w:rPr>
      </w:pPr>
      <w:r w:rsidRPr="005C40DA">
        <w:rPr>
          <w:i/>
          <w:color w:val="404040" w:themeColor="text1" w:themeTint="BF"/>
          <w:sz w:val="18"/>
          <w:szCs w:val="18"/>
        </w:rPr>
        <w:t>The Data Flow Transformation Tools</w:t>
      </w:r>
    </w:p>
    <w:p w14:paraId="35FC7FC3" w14:textId="77777777" w:rsidR="005C40DA" w:rsidRPr="005C40DA" w:rsidRDefault="005C40DA" w:rsidP="005C40DA">
      <w:pPr>
        <w:spacing w:after="0" w:line="240" w:lineRule="auto"/>
        <w:rPr>
          <w:i/>
          <w:sz w:val="18"/>
          <w:szCs w:val="18"/>
        </w:rPr>
      </w:pPr>
    </w:p>
    <w:p w14:paraId="38A75028" w14:textId="7BFF0E97" w:rsidR="009675CA" w:rsidRPr="001C45D6" w:rsidRDefault="009675CA" w:rsidP="005C40DA">
      <w:pPr>
        <w:pStyle w:val="ListParagraph"/>
        <w:numPr>
          <w:ilvl w:val="3"/>
          <w:numId w:val="28"/>
        </w:numPr>
        <w:spacing w:after="0" w:line="240" w:lineRule="auto"/>
        <w:ind w:left="567" w:hanging="141"/>
        <w:rPr>
          <w:i/>
          <w:sz w:val="18"/>
          <w:szCs w:val="18"/>
        </w:rPr>
      </w:pPr>
      <w:r w:rsidRPr="001C45D6">
        <w:rPr>
          <w:i/>
          <w:sz w:val="18"/>
          <w:szCs w:val="18"/>
        </w:rPr>
        <w:t>Sort</w:t>
      </w:r>
    </w:p>
    <w:p w14:paraId="5F38E667" w14:textId="02DFB3B1" w:rsidR="009675CA" w:rsidRPr="001C45D6" w:rsidRDefault="009675CA" w:rsidP="005C40DA">
      <w:pPr>
        <w:pStyle w:val="ListParagraph"/>
        <w:numPr>
          <w:ilvl w:val="3"/>
          <w:numId w:val="28"/>
        </w:numPr>
        <w:spacing w:after="0" w:line="240" w:lineRule="auto"/>
        <w:ind w:left="567" w:hanging="141"/>
        <w:rPr>
          <w:i/>
          <w:sz w:val="18"/>
          <w:szCs w:val="18"/>
        </w:rPr>
      </w:pPr>
      <w:r w:rsidRPr="001C45D6">
        <w:rPr>
          <w:i/>
          <w:sz w:val="18"/>
          <w:szCs w:val="18"/>
        </w:rPr>
        <w:t>Merge Join</w:t>
      </w:r>
    </w:p>
    <w:p w14:paraId="6AA49016" w14:textId="5AFD3217" w:rsidR="009675CA" w:rsidRPr="001C45D6" w:rsidRDefault="009675CA" w:rsidP="005C40DA">
      <w:pPr>
        <w:pStyle w:val="ListParagraph"/>
        <w:numPr>
          <w:ilvl w:val="3"/>
          <w:numId w:val="28"/>
        </w:numPr>
        <w:spacing w:after="0" w:line="240" w:lineRule="auto"/>
        <w:ind w:left="567" w:hanging="141"/>
        <w:rPr>
          <w:i/>
          <w:sz w:val="18"/>
          <w:szCs w:val="18"/>
        </w:rPr>
      </w:pPr>
      <w:r w:rsidRPr="001C45D6">
        <w:rPr>
          <w:i/>
          <w:sz w:val="18"/>
          <w:szCs w:val="18"/>
        </w:rPr>
        <w:t>Data Conversion</w:t>
      </w:r>
    </w:p>
    <w:p w14:paraId="45A155C0" w14:textId="3E777D51" w:rsidR="009675CA" w:rsidRPr="001C45D6" w:rsidRDefault="009675CA" w:rsidP="005C40DA">
      <w:pPr>
        <w:pStyle w:val="ListParagraph"/>
        <w:numPr>
          <w:ilvl w:val="3"/>
          <w:numId w:val="28"/>
        </w:numPr>
        <w:spacing w:after="0" w:line="240" w:lineRule="auto"/>
        <w:ind w:left="567" w:hanging="141"/>
        <w:rPr>
          <w:i/>
          <w:sz w:val="18"/>
          <w:szCs w:val="18"/>
        </w:rPr>
      </w:pPr>
      <w:r w:rsidRPr="001C45D6">
        <w:rPr>
          <w:i/>
          <w:sz w:val="18"/>
          <w:szCs w:val="18"/>
        </w:rPr>
        <w:t>SQL Server Destination</w:t>
      </w:r>
    </w:p>
    <w:p w14:paraId="5D7DF017" w14:textId="77777777" w:rsidR="009675CA" w:rsidRPr="001C45D6" w:rsidRDefault="009675CA" w:rsidP="009675CA">
      <w:pPr>
        <w:spacing w:after="0" w:line="240" w:lineRule="auto"/>
        <w:rPr>
          <w:sz w:val="18"/>
          <w:szCs w:val="18"/>
        </w:rPr>
      </w:pPr>
    </w:p>
    <w:p w14:paraId="4BEE9916" w14:textId="77777777" w:rsidR="005C40DA" w:rsidRDefault="009675CA" w:rsidP="005C40DA">
      <w:pPr>
        <w:pStyle w:val="ListParagraph"/>
        <w:numPr>
          <w:ilvl w:val="1"/>
          <w:numId w:val="6"/>
        </w:numPr>
        <w:spacing w:after="0" w:line="240" w:lineRule="auto"/>
        <w:rPr>
          <w:sz w:val="18"/>
          <w:szCs w:val="18"/>
        </w:rPr>
      </w:pPr>
      <w:r w:rsidRPr="005C40DA">
        <w:rPr>
          <w:sz w:val="18"/>
          <w:szCs w:val="18"/>
        </w:rPr>
        <w:t>Selecting the Correct SQL Server Destination</w:t>
      </w:r>
    </w:p>
    <w:p w14:paraId="60C86124" w14:textId="77777777" w:rsidR="005C40DA" w:rsidRDefault="009675CA" w:rsidP="005C40DA">
      <w:pPr>
        <w:pStyle w:val="ListParagraph"/>
        <w:numPr>
          <w:ilvl w:val="1"/>
          <w:numId w:val="6"/>
        </w:numPr>
        <w:spacing w:after="0" w:line="240" w:lineRule="auto"/>
        <w:rPr>
          <w:sz w:val="18"/>
          <w:szCs w:val="18"/>
        </w:rPr>
      </w:pPr>
      <w:r w:rsidRPr="005C40DA">
        <w:rPr>
          <w:sz w:val="18"/>
          <w:szCs w:val="18"/>
        </w:rPr>
        <w:t>Selecting and Mapping to the Correct Tables</w:t>
      </w:r>
    </w:p>
    <w:p w14:paraId="7A62FC86" w14:textId="02438656" w:rsidR="009675CA" w:rsidRPr="005C40DA" w:rsidRDefault="009675CA" w:rsidP="005C40DA">
      <w:pPr>
        <w:pStyle w:val="ListParagraph"/>
        <w:numPr>
          <w:ilvl w:val="1"/>
          <w:numId w:val="6"/>
        </w:numPr>
        <w:spacing w:after="0" w:line="240" w:lineRule="auto"/>
        <w:rPr>
          <w:sz w:val="18"/>
          <w:szCs w:val="18"/>
        </w:rPr>
      </w:pPr>
      <w:r w:rsidRPr="005C40DA">
        <w:rPr>
          <w:sz w:val="18"/>
          <w:szCs w:val="18"/>
        </w:rPr>
        <w:t>Importing the package to SQL Server</w:t>
      </w:r>
    </w:p>
    <w:p w14:paraId="0FBF8C66" w14:textId="77777777" w:rsidR="001C45D6" w:rsidRPr="001C45D6" w:rsidRDefault="001C45D6" w:rsidP="001C45D6">
      <w:pPr>
        <w:spacing w:after="0" w:line="240" w:lineRule="auto"/>
        <w:rPr>
          <w:sz w:val="18"/>
          <w:szCs w:val="18"/>
        </w:rPr>
      </w:pPr>
    </w:p>
    <w:p w14:paraId="0F450BF9" w14:textId="15024B5C" w:rsidR="009675CA" w:rsidRPr="005C40DA" w:rsidRDefault="009675CA" w:rsidP="009675CA">
      <w:pPr>
        <w:pStyle w:val="ListParagraph"/>
        <w:numPr>
          <w:ilvl w:val="0"/>
          <w:numId w:val="30"/>
        </w:numPr>
        <w:spacing w:after="0" w:line="240" w:lineRule="auto"/>
        <w:rPr>
          <w:b/>
          <w:sz w:val="18"/>
          <w:szCs w:val="18"/>
        </w:rPr>
      </w:pPr>
      <w:r w:rsidRPr="005C40DA">
        <w:rPr>
          <w:b/>
          <w:sz w:val="18"/>
          <w:szCs w:val="18"/>
        </w:rPr>
        <w:t>Setting up SQL Server Jobs</w:t>
      </w:r>
    </w:p>
    <w:p w14:paraId="09E4B88F" w14:textId="77777777" w:rsidR="001C45D6" w:rsidRPr="001C45D6" w:rsidRDefault="001C45D6" w:rsidP="001C45D6">
      <w:pPr>
        <w:spacing w:after="0" w:line="240" w:lineRule="auto"/>
        <w:rPr>
          <w:sz w:val="18"/>
          <w:szCs w:val="18"/>
        </w:rPr>
      </w:pPr>
    </w:p>
    <w:p w14:paraId="2C6B778A" w14:textId="4BCBBB91" w:rsidR="005C40DA" w:rsidRPr="006A07A7" w:rsidRDefault="009675CA" w:rsidP="006A07A7">
      <w:pPr>
        <w:pStyle w:val="ListParagraph"/>
        <w:numPr>
          <w:ilvl w:val="1"/>
          <w:numId w:val="30"/>
        </w:numPr>
        <w:spacing w:after="0" w:line="240" w:lineRule="auto"/>
        <w:ind w:left="851" w:hanging="491"/>
        <w:rPr>
          <w:sz w:val="18"/>
          <w:szCs w:val="18"/>
        </w:rPr>
      </w:pPr>
      <w:r w:rsidRPr="006A07A7">
        <w:rPr>
          <w:sz w:val="18"/>
          <w:szCs w:val="18"/>
        </w:rPr>
        <w:t>The Truncate CUD_Receiver Tables Job</w:t>
      </w:r>
    </w:p>
    <w:p w14:paraId="5D9618FA" w14:textId="31D5BD47" w:rsidR="009675CA" w:rsidRPr="005C40DA" w:rsidRDefault="009675CA" w:rsidP="006A07A7">
      <w:pPr>
        <w:pStyle w:val="ListParagraph"/>
        <w:numPr>
          <w:ilvl w:val="1"/>
          <w:numId w:val="30"/>
        </w:numPr>
        <w:spacing w:after="0" w:line="240" w:lineRule="auto"/>
        <w:ind w:left="851" w:hanging="491"/>
        <w:rPr>
          <w:sz w:val="18"/>
          <w:szCs w:val="18"/>
        </w:rPr>
      </w:pPr>
      <w:r w:rsidRPr="005C40DA">
        <w:rPr>
          <w:sz w:val="18"/>
          <w:szCs w:val="18"/>
        </w:rPr>
        <w:t>Run the SSIS Package Job</w:t>
      </w:r>
    </w:p>
    <w:p w14:paraId="45E8276D" w14:textId="77777777" w:rsidR="001C45D6" w:rsidRPr="001C45D6" w:rsidRDefault="001C45D6" w:rsidP="001C45D6">
      <w:pPr>
        <w:spacing w:after="0" w:line="240" w:lineRule="auto"/>
        <w:rPr>
          <w:sz w:val="18"/>
          <w:szCs w:val="18"/>
        </w:rPr>
      </w:pPr>
    </w:p>
    <w:p w14:paraId="50771F95" w14:textId="42167CF8" w:rsidR="009675CA" w:rsidRDefault="009675CA">
      <w:pPr>
        <w:rPr>
          <w:sz w:val="18"/>
          <w:szCs w:val="18"/>
        </w:rPr>
      </w:pPr>
      <w:r>
        <w:rPr>
          <w:sz w:val="18"/>
          <w:szCs w:val="18"/>
        </w:rPr>
        <w:br w:type="page"/>
      </w:r>
    </w:p>
    <w:p w14:paraId="0A41D676" w14:textId="49AE531D" w:rsidR="007E7FE8" w:rsidRPr="00772A86" w:rsidRDefault="00E15DEB" w:rsidP="001C45D6">
      <w:pPr>
        <w:pStyle w:val="ListParagraph"/>
        <w:numPr>
          <w:ilvl w:val="0"/>
          <w:numId w:val="34"/>
        </w:numPr>
        <w:spacing w:after="0" w:line="240" w:lineRule="auto"/>
        <w:rPr>
          <w:b/>
          <w:sz w:val="18"/>
          <w:szCs w:val="18"/>
        </w:rPr>
      </w:pPr>
      <w:r w:rsidRPr="00772A86">
        <w:rPr>
          <w:b/>
          <w:sz w:val="18"/>
          <w:szCs w:val="18"/>
        </w:rPr>
        <w:t>Pre-requisites</w:t>
      </w:r>
    </w:p>
    <w:p w14:paraId="1ACD10AF" w14:textId="77777777" w:rsidR="00E15DEB" w:rsidRDefault="00E15DEB" w:rsidP="00000238">
      <w:pPr>
        <w:spacing w:after="0" w:line="240" w:lineRule="auto"/>
        <w:rPr>
          <w:sz w:val="18"/>
          <w:szCs w:val="18"/>
        </w:rPr>
      </w:pPr>
    </w:p>
    <w:p w14:paraId="4805DCAB" w14:textId="4599A8FA" w:rsidR="00E15DEB" w:rsidRDefault="00E15DEB" w:rsidP="00772A86">
      <w:pPr>
        <w:pStyle w:val="ListParagraph"/>
        <w:numPr>
          <w:ilvl w:val="0"/>
          <w:numId w:val="10"/>
        </w:numPr>
        <w:spacing w:after="0" w:line="240" w:lineRule="auto"/>
        <w:rPr>
          <w:sz w:val="18"/>
          <w:szCs w:val="18"/>
        </w:rPr>
      </w:pPr>
      <w:r>
        <w:rPr>
          <w:sz w:val="18"/>
          <w:szCs w:val="18"/>
        </w:rPr>
        <w:t>Folder on the C</w:t>
      </w:r>
      <w:r w:rsidR="005060AE">
        <w:rPr>
          <w:sz w:val="18"/>
          <w:szCs w:val="18"/>
        </w:rPr>
        <w:t>:\ Drive</w:t>
      </w:r>
      <w:r>
        <w:rPr>
          <w:sz w:val="18"/>
          <w:szCs w:val="18"/>
        </w:rPr>
        <w:t xml:space="preserve"> </w:t>
      </w:r>
      <w:r w:rsidR="00772A86">
        <w:rPr>
          <w:sz w:val="18"/>
          <w:szCs w:val="18"/>
        </w:rPr>
        <w:t xml:space="preserve">of your server </w:t>
      </w:r>
      <w:r w:rsidR="002A67EB">
        <w:rPr>
          <w:sz w:val="18"/>
          <w:szCs w:val="18"/>
        </w:rPr>
        <w:t>named CUD-c</w:t>
      </w:r>
      <w:r>
        <w:rPr>
          <w:sz w:val="18"/>
          <w:szCs w:val="18"/>
        </w:rPr>
        <w:t xml:space="preserve">lient i.e. </w:t>
      </w:r>
      <w:r w:rsidR="002A67EB">
        <w:rPr>
          <w:i/>
          <w:sz w:val="18"/>
          <w:szCs w:val="18"/>
        </w:rPr>
        <w:t>C:\CUD-c</w:t>
      </w:r>
      <w:r w:rsidRPr="00185BBC">
        <w:rPr>
          <w:i/>
          <w:sz w:val="18"/>
          <w:szCs w:val="18"/>
        </w:rPr>
        <w:t>lient</w:t>
      </w:r>
      <w:r w:rsidR="005060AE">
        <w:rPr>
          <w:i/>
          <w:sz w:val="18"/>
          <w:szCs w:val="18"/>
        </w:rPr>
        <w:t>.</w:t>
      </w:r>
    </w:p>
    <w:p w14:paraId="32381BDB" w14:textId="1AD0988E" w:rsidR="005060AE" w:rsidRPr="005060AE" w:rsidRDefault="005060AE" w:rsidP="005060AE">
      <w:pPr>
        <w:spacing w:after="0" w:line="240" w:lineRule="auto"/>
        <w:rPr>
          <w:sz w:val="18"/>
          <w:szCs w:val="18"/>
        </w:rPr>
      </w:pPr>
    </w:p>
    <w:p w14:paraId="65E9D08E" w14:textId="23350BA2" w:rsidR="00097936" w:rsidRDefault="00E15DEB" w:rsidP="005060AE">
      <w:pPr>
        <w:pStyle w:val="ListParagraph"/>
        <w:numPr>
          <w:ilvl w:val="0"/>
          <w:numId w:val="10"/>
        </w:numPr>
        <w:spacing w:after="0" w:line="240" w:lineRule="auto"/>
        <w:rPr>
          <w:i/>
          <w:sz w:val="18"/>
          <w:szCs w:val="18"/>
        </w:rPr>
      </w:pPr>
      <w:r w:rsidRPr="00097936">
        <w:rPr>
          <w:sz w:val="18"/>
          <w:szCs w:val="18"/>
        </w:rPr>
        <w:t>XML file transformed</w:t>
      </w:r>
      <w:r w:rsidR="00097936">
        <w:rPr>
          <w:sz w:val="18"/>
          <w:szCs w:val="18"/>
        </w:rPr>
        <w:t xml:space="preserve"> and named “</w:t>
      </w:r>
      <w:r w:rsidR="00097936" w:rsidRPr="00185BBC">
        <w:rPr>
          <w:b/>
          <w:sz w:val="18"/>
          <w:szCs w:val="18"/>
        </w:rPr>
        <w:t>CUD_Output_Transformed.xml</w:t>
      </w:r>
      <w:r w:rsidR="00097936">
        <w:rPr>
          <w:sz w:val="18"/>
          <w:szCs w:val="18"/>
        </w:rPr>
        <w:t>”</w:t>
      </w:r>
      <w:r w:rsidRPr="00097936">
        <w:rPr>
          <w:sz w:val="18"/>
          <w:szCs w:val="18"/>
        </w:rPr>
        <w:t xml:space="preserve"> using the XSL file named “</w:t>
      </w:r>
      <w:r w:rsidRPr="00185BBC">
        <w:rPr>
          <w:b/>
          <w:sz w:val="18"/>
          <w:szCs w:val="18"/>
        </w:rPr>
        <w:t>CUD_XML_Transform</w:t>
      </w:r>
      <w:r w:rsidR="00097936" w:rsidRPr="00185BBC">
        <w:rPr>
          <w:b/>
          <w:sz w:val="18"/>
          <w:szCs w:val="18"/>
        </w:rPr>
        <w:t>.xsl</w:t>
      </w:r>
      <w:r w:rsidRPr="00097936">
        <w:rPr>
          <w:sz w:val="18"/>
          <w:szCs w:val="18"/>
        </w:rPr>
        <w:t>”</w:t>
      </w:r>
      <w:r w:rsidR="00097936">
        <w:rPr>
          <w:sz w:val="18"/>
          <w:szCs w:val="18"/>
        </w:rPr>
        <w:t xml:space="preserve">.  This file must be saved in the above folder </w:t>
      </w:r>
      <w:r w:rsidR="002A67EB">
        <w:rPr>
          <w:i/>
          <w:sz w:val="18"/>
          <w:szCs w:val="18"/>
        </w:rPr>
        <w:t>C:\CUD-c</w:t>
      </w:r>
      <w:r w:rsidR="00097936" w:rsidRPr="00185BBC">
        <w:rPr>
          <w:i/>
          <w:sz w:val="18"/>
          <w:szCs w:val="18"/>
        </w:rPr>
        <w:t>lient.</w:t>
      </w:r>
    </w:p>
    <w:p w14:paraId="32F4573D" w14:textId="77777777" w:rsidR="005060AE" w:rsidRDefault="005060AE" w:rsidP="005060AE">
      <w:pPr>
        <w:spacing w:after="0" w:line="240" w:lineRule="auto"/>
        <w:rPr>
          <w:i/>
          <w:sz w:val="18"/>
          <w:szCs w:val="18"/>
        </w:rPr>
      </w:pPr>
    </w:p>
    <w:p w14:paraId="09304A65" w14:textId="350A1BB1" w:rsidR="005060AE" w:rsidRPr="005060AE" w:rsidRDefault="005060AE" w:rsidP="005060AE">
      <w:pPr>
        <w:spacing w:after="0" w:line="240" w:lineRule="auto"/>
        <w:rPr>
          <w:i/>
          <w:sz w:val="18"/>
          <w:szCs w:val="18"/>
        </w:rPr>
      </w:pPr>
      <w:r>
        <w:rPr>
          <w:i/>
          <w:sz w:val="18"/>
          <w:szCs w:val="18"/>
        </w:rPr>
        <w:t>Please see the documentation noted on page 1 of this document for details on the transformation, and locations of the requisite files.</w:t>
      </w:r>
    </w:p>
    <w:p w14:paraId="25540448" w14:textId="77777777" w:rsidR="005060AE" w:rsidRPr="005060AE" w:rsidRDefault="005060AE" w:rsidP="005060AE">
      <w:pPr>
        <w:spacing w:after="0" w:line="240" w:lineRule="auto"/>
        <w:rPr>
          <w:i/>
          <w:sz w:val="18"/>
          <w:szCs w:val="18"/>
        </w:rPr>
      </w:pPr>
    </w:p>
    <w:p w14:paraId="55F2CFB2" w14:textId="717A63B8" w:rsidR="00097936" w:rsidRDefault="00097936" w:rsidP="00772A86">
      <w:pPr>
        <w:pStyle w:val="ListParagraph"/>
        <w:numPr>
          <w:ilvl w:val="0"/>
          <w:numId w:val="10"/>
        </w:numPr>
        <w:spacing w:after="0" w:line="240" w:lineRule="auto"/>
        <w:rPr>
          <w:i/>
          <w:sz w:val="18"/>
          <w:szCs w:val="18"/>
        </w:rPr>
      </w:pPr>
      <w:r w:rsidRPr="006B37AA">
        <w:rPr>
          <w:sz w:val="18"/>
          <w:szCs w:val="18"/>
        </w:rPr>
        <w:t>XSD file</w:t>
      </w:r>
      <w:r w:rsidR="006B37AA" w:rsidRPr="006B37AA">
        <w:rPr>
          <w:sz w:val="18"/>
          <w:szCs w:val="18"/>
        </w:rPr>
        <w:t xml:space="preserve"> “</w:t>
      </w:r>
      <w:r w:rsidRPr="00185BBC">
        <w:rPr>
          <w:b/>
          <w:sz w:val="18"/>
          <w:szCs w:val="18"/>
        </w:rPr>
        <w:t>CUD_Output_Trans.xsd</w:t>
      </w:r>
      <w:r w:rsidRPr="006B37AA">
        <w:rPr>
          <w:sz w:val="18"/>
          <w:szCs w:val="18"/>
        </w:rPr>
        <w:t>”.</w:t>
      </w:r>
      <w:r>
        <w:rPr>
          <w:sz w:val="18"/>
          <w:szCs w:val="18"/>
        </w:rPr>
        <w:t xml:space="preserve">  This file must be saved in the above folder </w:t>
      </w:r>
      <w:r w:rsidRPr="00185BBC">
        <w:rPr>
          <w:i/>
          <w:sz w:val="18"/>
          <w:szCs w:val="18"/>
        </w:rPr>
        <w:t>C:\</w:t>
      </w:r>
      <w:r w:rsidR="002A67EB">
        <w:rPr>
          <w:i/>
          <w:sz w:val="18"/>
          <w:szCs w:val="18"/>
        </w:rPr>
        <w:t>CUD-client</w:t>
      </w:r>
      <w:r w:rsidRPr="00185BBC">
        <w:rPr>
          <w:i/>
          <w:sz w:val="18"/>
          <w:szCs w:val="18"/>
        </w:rPr>
        <w:t>.</w:t>
      </w:r>
    </w:p>
    <w:p w14:paraId="74AE55FD" w14:textId="77777777" w:rsidR="006B37AA" w:rsidRDefault="006B37AA" w:rsidP="006B37AA">
      <w:pPr>
        <w:spacing w:after="0" w:line="240" w:lineRule="auto"/>
        <w:rPr>
          <w:i/>
          <w:sz w:val="18"/>
          <w:szCs w:val="18"/>
        </w:rPr>
      </w:pPr>
    </w:p>
    <w:p w14:paraId="53D90657" w14:textId="5FD5343C" w:rsidR="006B37AA" w:rsidRPr="00CB2D4F" w:rsidRDefault="006B37AA" w:rsidP="00097936">
      <w:pPr>
        <w:spacing w:after="0" w:line="240" w:lineRule="auto"/>
        <w:rPr>
          <w:i/>
          <w:sz w:val="18"/>
          <w:szCs w:val="18"/>
        </w:rPr>
      </w:pPr>
      <w:r>
        <w:rPr>
          <w:i/>
          <w:sz w:val="18"/>
          <w:szCs w:val="18"/>
        </w:rPr>
        <w:t>The</w:t>
      </w:r>
      <w:r w:rsidRPr="006B37AA">
        <w:rPr>
          <w:i/>
          <w:sz w:val="18"/>
          <w:szCs w:val="18"/>
        </w:rPr>
        <w:t xml:space="preserve"> XSD file</w:t>
      </w:r>
      <w:r w:rsidRPr="006B37AA">
        <w:rPr>
          <w:sz w:val="18"/>
          <w:szCs w:val="18"/>
        </w:rPr>
        <w:t xml:space="preserve"> “</w:t>
      </w:r>
      <w:r w:rsidRPr="00185BBC">
        <w:rPr>
          <w:b/>
          <w:sz w:val="18"/>
          <w:szCs w:val="18"/>
        </w:rPr>
        <w:t>CUD_Output_Trans.xsd</w:t>
      </w:r>
      <w:r w:rsidR="00CB2D4F">
        <w:rPr>
          <w:sz w:val="18"/>
          <w:szCs w:val="18"/>
        </w:rPr>
        <w:t>” can be found in the “</w:t>
      </w:r>
      <w:r w:rsidR="00CB2D4F" w:rsidRPr="005060AE">
        <w:rPr>
          <w:i/>
          <w:sz w:val="18"/>
          <w:szCs w:val="18"/>
        </w:rPr>
        <w:t>CUD XML to SQL and SSIS Solution</w:t>
      </w:r>
      <w:r w:rsidR="00CB2D4F">
        <w:rPr>
          <w:sz w:val="18"/>
          <w:szCs w:val="18"/>
        </w:rPr>
        <w:t>” folder</w:t>
      </w:r>
      <w:r w:rsidR="005060AE">
        <w:rPr>
          <w:sz w:val="18"/>
          <w:szCs w:val="18"/>
        </w:rPr>
        <w:t>.</w:t>
      </w:r>
    </w:p>
    <w:p w14:paraId="47D522E7" w14:textId="77777777" w:rsidR="006B37AA" w:rsidRDefault="006B37AA" w:rsidP="00097936">
      <w:pPr>
        <w:spacing w:after="0" w:line="240" w:lineRule="auto"/>
        <w:rPr>
          <w:sz w:val="18"/>
          <w:szCs w:val="18"/>
        </w:rPr>
      </w:pPr>
    </w:p>
    <w:p w14:paraId="70DFD4A4" w14:textId="77777777" w:rsidR="00CB2D4F" w:rsidRDefault="00CB2D4F" w:rsidP="00CB2D4F">
      <w:pPr>
        <w:spacing w:after="0" w:line="240" w:lineRule="auto"/>
        <w:rPr>
          <w:sz w:val="18"/>
          <w:szCs w:val="18"/>
        </w:rPr>
      </w:pPr>
      <w:r w:rsidRPr="00185BBC">
        <w:rPr>
          <w:i/>
          <w:sz w:val="18"/>
          <w:szCs w:val="18"/>
        </w:rPr>
        <w:t>If you choose to alter the above folder location/name or any of the file names/locations you will need to alter these in Connection Manager of the SSIS package and each of the “XML Source” items in the data flow tasks.</w:t>
      </w:r>
    </w:p>
    <w:p w14:paraId="55ED8712" w14:textId="77777777" w:rsidR="00CB2D4F" w:rsidRDefault="00CB2D4F" w:rsidP="00097936">
      <w:pPr>
        <w:spacing w:after="0" w:line="240" w:lineRule="auto"/>
        <w:rPr>
          <w:sz w:val="18"/>
          <w:szCs w:val="18"/>
        </w:rPr>
      </w:pPr>
    </w:p>
    <w:p w14:paraId="14352881" w14:textId="0F1CE9F1" w:rsidR="00CB2D4F" w:rsidRPr="00CB2D4F" w:rsidRDefault="00CB2D4F" w:rsidP="001C45D6">
      <w:pPr>
        <w:pStyle w:val="ListParagraph"/>
        <w:numPr>
          <w:ilvl w:val="0"/>
          <w:numId w:val="34"/>
        </w:numPr>
        <w:spacing w:after="0" w:line="240" w:lineRule="auto"/>
        <w:rPr>
          <w:b/>
          <w:sz w:val="18"/>
          <w:szCs w:val="18"/>
        </w:rPr>
      </w:pPr>
      <w:r w:rsidRPr="00CB2D4F">
        <w:rPr>
          <w:b/>
          <w:sz w:val="18"/>
          <w:szCs w:val="18"/>
        </w:rPr>
        <w:t>Setting up the CUD Receiver Database.</w:t>
      </w:r>
    </w:p>
    <w:p w14:paraId="3C109268" w14:textId="77777777" w:rsidR="00CB2D4F" w:rsidRDefault="00CB2D4F" w:rsidP="00CB2D4F">
      <w:pPr>
        <w:spacing w:after="0" w:line="240" w:lineRule="auto"/>
        <w:rPr>
          <w:sz w:val="18"/>
          <w:szCs w:val="18"/>
        </w:rPr>
      </w:pPr>
    </w:p>
    <w:p w14:paraId="2FCDD91E" w14:textId="77777777" w:rsidR="00905638" w:rsidRDefault="00905638" w:rsidP="00097936">
      <w:pPr>
        <w:spacing w:after="0" w:line="240" w:lineRule="auto"/>
        <w:rPr>
          <w:sz w:val="18"/>
          <w:szCs w:val="18"/>
        </w:rPr>
      </w:pPr>
      <w:r>
        <w:rPr>
          <w:sz w:val="18"/>
          <w:szCs w:val="18"/>
        </w:rPr>
        <w:t>You will need to create the CUD_Receiver Database. The scripts to create this and the relevant tables are supplied. You may wish to create your own database and tables, any differences between the supplied scripts and your own database/tables/attribute names would have to be reflected in the SSIS package.</w:t>
      </w:r>
    </w:p>
    <w:p w14:paraId="19527099" w14:textId="77777777" w:rsidR="00905638" w:rsidRPr="001C45D6" w:rsidRDefault="00905638" w:rsidP="00097936">
      <w:pPr>
        <w:spacing w:after="0" w:line="240" w:lineRule="auto"/>
        <w:rPr>
          <w:b/>
          <w:color w:val="404040" w:themeColor="text1" w:themeTint="BF"/>
          <w:sz w:val="18"/>
          <w:szCs w:val="18"/>
        </w:rPr>
      </w:pPr>
    </w:p>
    <w:p w14:paraId="76073858" w14:textId="409A0442" w:rsidR="001C45D6" w:rsidRPr="001C45D6" w:rsidRDefault="001C45D6" w:rsidP="001C45D6">
      <w:pPr>
        <w:pStyle w:val="ListParagraph"/>
        <w:numPr>
          <w:ilvl w:val="1"/>
          <w:numId w:val="34"/>
        </w:numPr>
        <w:spacing w:after="0" w:line="240" w:lineRule="auto"/>
        <w:rPr>
          <w:b/>
          <w:color w:val="404040" w:themeColor="text1" w:themeTint="BF"/>
          <w:sz w:val="18"/>
          <w:szCs w:val="18"/>
        </w:rPr>
      </w:pPr>
      <w:r w:rsidRPr="001C45D6">
        <w:rPr>
          <w:b/>
          <w:color w:val="404040" w:themeColor="text1" w:themeTint="BF"/>
          <w:sz w:val="18"/>
          <w:szCs w:val="18"/>
        </w:rPr>
        <w:t>Creating the SQL DB CUD_Receiver database</w:t>
      </w:r>
    </w:p>
    <w:p w14:paraId="45307E02" w14:textId="77777777" w:rsidR="001C45D6" w:rsidRDefault="001C45D6" w:rsidP="00097936">
      <w:pPr>
        <w:spacing w:after="0" w:line="240" w:lineRule="auto"/>
        <w:rPr>
          <w:sz w:val="18"/>
          <w:szCs w:val="18"/>
        </w:rPr>
      </w:pPr>
    </w:p>
    <w:tbl>
      <w:tblPr>
        <w:tblStyle w:val="TableGrid"/>
        <w:tblW w:w="0" w:type="auto"/>
        <w:shd w:val="clear" w:color="auto" w:fill="DBE5F1" w:themeFill="accent1" w:themeFillTint="33"/>
        <w:tblLook w:val="04A0" w:firstRow="1" w:lastRow="0" w:firstColumn="1" w:lastColumn="0" w:noHBand="0" w:noVBand="1"/>
      </w:tblPr>
      <w:tblGrid>
        <w:gridCol w:w="9242"/>
      </w:tblGrid>
      <w:tr w:rsidR="00905638" w14:paraId="02803B72" w14:textId="77777777" w:rsidTr="001C45D6">
        <w:trPr>
          <w:trHeight w:val="6685"/>
        </w:trPr>
        <w:tc>
          <w:tcPr>
            <w:tcW w:w="9242" w:type="dxa"/>
            <w:shd w:val="clear" w:color="auto" w:fill="DBE5F1" w:themeFill="accent1" w:themeFillTint="33"/>
            <w:vAlign w:val="center"/>
          </w:tcPr>
          <w:p w14:paraId="6C852D57" w14:textId="77777777" w:rsidR="00905638" w:rsidRPr="00185BBC" w:rsidRDefault="00905638" w:rsidP="00905638">
            <w:pPr>
              <w:rPr>
                <w:i/>
                <w:sz w:val="18"/>
                <w:szCs w:val="18"/>
              </w:rPr>
            </w:pPr>
            <w:r w:rsidRPr="00185BBC">
              <w:rPr>
                <w:i/>
                <w:sz w:val="18"/>
                <w:szCs w:val="18"/>
              </w:rPr>
              <w:t>Whilst it is not necessary to keep the database name CUD_Receiver, please be aware that the supplied SQL script</w:t>
            </w:r>
            <w:r>
              <w:rPr>
                <w:i/>
                <w:sz w:val="18"/>
                <w:szCs w:val="18"/>
              </w:rPr>
              <w:t>s</w:t>
            </w:r>
            <w:r w:rsidRPr="00185BBC">
              <w:rPr>
                <w:i/>
                <w:sz w:val="18"/>
                <w:szCs w:val="18"/>
              </w:rPr>
              <w:t xml:space="preserve"> will need to be altered to match whichever Database name you use.</w:t>
            </w:r>
          </w:p>
          <w:p w14:paraId="4C296548" w14:textId="77777777" w:rsidR="00905638" w:rsidRDefault="00905638" w:rsidP="00905638">
            <w:pPr>
              <w:rPr>
                <w:sz w:val="18"/>
                <w:szCs w:val="18"/>
              </w:rPr>
            </w:pPr>
          </w:p>
          <w:p w14:paraId="6B1F4C9A" w14:textId="0B0BDFBE" w:rsidR="00905638" w:rsidRDefault="00CB2D4F" w:rsidP="00905638">
            <w:pPr>
              <w:rPr>
                <w:sz w:val="18"/>
                <w:szCs w:val="18"/>
              </w:rPr>
            </w:pPr>
            <w:r>
              <w:rPr>
                <w:sz w:val="18"/>
                <w:szCs w:val="18"/>
              </w:rPr>
              <w:t xml:space="preserve">The SQL script “Create CUD_Receiver </w:t>
            </w:r>
            <w:proofErr w:type="spellStart"/>
            <w:r>
              <w:rPr>
                <w:sz w:val="18"/>
                <w:szCs w:val="18"/>
              </w:rPr>
              <w:t>Database.sql</w:t>
            </w:r>
            <w:proofErr w:type="spellEnd"/>
            <w:r>
              <w:rPr>
                <w:sz w:val="18"/>
                <w:szCs w:val="18"/>
              </w:rPr>
              <w:t>”</w:t>
            </w:r>
            <w:r w:rsidR="00905638">
              <w:rPr>
                <w:sz w:val="18"/>
                <w:szCs w:val="18"/>
              </w:rPr>
              <w:t xml:space="preserve"> will create the database named “CUD_Receiver”:</w:t>
            </w:r>
          </w:p>
          <w:p w14:paraId="7900C59C" w14:textId="77777777" w:rsidR="00905638" w:rsidRDefault="00905638" w:rsidP="00905638">
            <w:pPr>
              <w:rPr>
                <w:sz w:val="18"/>
                <w:szCs w:val="18"/>
              </w:rPr>
            </w:pPr>
          </w:p>
          <w:p w14:paraId="2DA9E656" w14:textId="77777777" w:rsidR="00905638" w:rsidRPr="00905638" w:rsidRDefault="00905638" w:rsidP="00905638">
            <w:pPr>
              <w:rPr>
                <w:i/>
                <w:sz w:val="18"/>
                <w:szCs w:val="18"/>
              </w:rPr>
            </w:pPr>
            <w:r w:rsidRPr="0060571A">
              <w:rPr>
                <w:b/>
                <w:sz w:val="18"/>
                <w:szCs w:val="18"/>
              </w:rPr>
              <w:t>Please note</w:t>
            </w:r>
            <w:r>
              <w:rPr>
                <w:sz w:val="18"/>
                <w:szCs w:val="18"/>
              </w:rPr>
              <w:t xml:space="preserve"> </w:t>
            </w:r>
            <w:r w:rsidRPr="00905638">
              <w:rPr>
                <w:i/>
                <w:sz w:val="18"/>
                <w:szCs w:val="18"/>
              </w:rPr>
              <w:t>“FILEGROWTH” has been set to 10% and no Max size has been specified. The recovery mode is automatically set to “Full” in order to set up “Transaction Log” back-ups which help to keep the “.</w:t>
            </w:r>
            <w:proofErr w:type="spellStart"/>
            <w:r w:rsidRPr="00905638">
              <w:rPr>
                <w:i/>
                <w:sz w:val="18"/>
                <w:szCs w:val="18"/>
              </w:rPr>
              <w:t>ldf</w:t>
            </w:r>
            <w:proofErr w:type="spellEnd"/>
            <w:r w:rsidRPr="00905638">
              <w:rPr>
                <w:i/>
                <w:sz w:val="18"/>
                <w:szCs w:val="18"/>
              </w:rPr>
              <w:t>” size to a minimum.</w:t>
            </w:r>
          </w:p>
          <w:p w14:paraId="69F64409" w14:textId="77777777" w:rsidR="00905638" w:rsidRDefault="00905638" w:rsidP="00905638">
            <w:pPr>
              <w:rPr>
                <w:sz w:val="18"/>
                <w:szCs w:val="18"/>
              </w:rPr>
            </w:pPr>
          </w:p>
          <w:p w14:paraId="279D0276" w14:textId="77777777" w:rsidR="00905638" w:rsidRDefault="00905638" w:rsidP="00905638">
            <w:pPr>
              <w:pStyle w:val="ListParagraph"/>
              <w:numPr>
                <w:ilvl w:val="0"/>
                <w:numId w:val="7"/>
              </w:numPr>
              <w:rPr>
                <w:sz w:val="18"/>
                <w:szCs w:val="18"/>
              </w:rPr>
            </w:pPr>
            <w:r>
              <w:rPr>
                <w:sz w:val="18"/>
                <w:szCs w:val="18"/>
              </w:rPr>
              <w:t>Open SQL Server Management Studio</w:t>
            </w:r>
          </w:p>
          <w:p w14:paraId="4D741FA4" w14:textId="77777777" w:rsidR="00905638" w:rsidRDefault="00905638" w:rsidP="00905638">
            <w:pPr>
              <w:pStyle w:val="ListParagraph"/>
              <w:numPr>
                <w:ilvl w:val="0"/>
                <w:numId w:val="7"/>
              </w:numPr>
              <w:rPr>
                <w:sz w:val="18"/>
                <w:szCs w:val="18"/>
              </w:rPr>
            </w:pPr>
            <w:r>
              <w:rPr>
                <w:sz w:val="18"/>
                <w:szCs w:val="18"/>
              </w:rPr>
              <w:t>Connect to Server Instance</w:t>
            </w:r>
          </w:p>
          <w:p w14:paraId="7AEEA7F2" w14:textId="77777777" w:rsidR="00905638" w:rsidRDefault="00905638" w:rsidP="00905638">
            <w:pPr>
              <w:pStyle w:val="ListParagraph"/>
              <w:numPr>
                <w:ilvl w:val="0"/>
                <w:numId w:val="7"/>
              </w:numPr>
              <w:rPr>
                <w:sz w:val="18"/>
                <w:szCs w:val="18"/>
              </w:rPr>
            </w:pPr>
            <w:r>
              <w:rPr>
                <w:sz w:val="18"/>
                <w:szCs w:val="18"/>
              </w:rPr>
              <w:t>Select File&gt;Open&gt;File…</w:t>
            </w:r>
          </w:p>
          <w:p w14:paraId="30ADF928" w14:textId="77777777" w:rsidR="00905638" w:rsidRDefault="00905638" w:rsidP="00905638">
            <w:pPr>
              <w:pStyle w:val="ListParagraph"/>
              <w:numPr>
                <w:ilvl w:val="0"/>
                <w:numId w:val="7"/>
              </w:numPr>
              <w:rPr>
                <w:sz w:val="18"/>
                <w:szCs w:val="18"/>
              </w:rPr>
            </w:pPr>
            <w:r>
              <w:rPr>
                <w:sz w:val="18"/>
                <w:szCs w:val="18"/>
              </w:rPr>
              <w:t xml:space="preserve">Select “Create CUD_Receiver </w:t>
            </w:r>
            <w:proofErr w:type="spellStart"/>
            <w:r>
              <w:rPr>
                <w:sz w:val="18"/>
                <w:szCs w:val="18"/>
              </w:rPr>
              <w:t>Database.sql</w:t>
            </w:r>
            <w:proofErr w:type="spellEnd"/>
            <w:r>
              <w:rPr>
                <w:sz w:val="18"/>
                <w:szCs w:val="18"/>
              </w:rPr>
              <w:t>”</w:t>
            </w:r>
          </w:p>
          <w:p w14:paraId="1D3C5251" w14:textId="77777777" w:rsidR="00905638" w:rsidRDefault="00905638" w:rsidP="00905638">
            <w:pPr>
              <w:pStyle w:val="ListParagraph"/>
              <w:numPr>
                <w:ilvl w:val="0"/>
                <w:numId w:val="7"/>
              </w:numPr>
              <w:rPr>
                <w:sz w:val="18"/>
                <w:szCs w:val="18"/>
              </w:rPr>
            </w:pPr>
            <w:r>
              <w:rPr>
                <w:sz w:val="18"/>
                <w:szCs w:val="18"/>
              </w:rPr>
              <w:t xml:space="preserve">Enter the </w:t>
            </w:r>
            <w:proofErr w:type="spellStart"/>
            <w:r>
              <w:rPr>
                <w:sz w:val="18"/>
                <w:szCs w:val="18"/>
              </w:rPr>
              <w:t>pathfile</w:t>
            </w:r>
            <w:proofErr w:type="spellEnd"/>
            <w:r>
              <w:rPr>
                <w:sz w:val="18"/>
                <w:szCs w:val="18"/>
              </w:rPr>
              <w:t xml:space="preserve"> for the .</w:t>
            </w:r>
            <w:proofErr w:type="spellStart"/>
            <w:r>
              <w:rPr>
                <w:sz w:val="18"/>
                <w:szCs w:val="18"/>
              </w:rPr>
              <w:t>mdf</w:t>
            </w:r>
            <w:proofErr w:type="spellEnd"/>
          </w:p>
          <w:p w14:paraId="2E2EBEA6" w14:textId="77777777" w:rsidR="00905638" w:rsidRDefault="00905638" w:rsidP="00905638">
            <w:pPr>
              <w:pStyle w:val="ListParagraph"/>
              <w:numPr>
                <w:ilvl w:val="0"/>
                <w:numId w:val="7"/>
              </w:numPr>
              <w:rPr>
                <w:sz w:val="18"/>
                <w:szCs w:val="18"/>
              </w:rPr>
            </w:pPr>
            <w:r>
              <w:rPr>
                <w:sz w:val="18"/>
                <w:szCs w:val="18"/>
              </w:rPr>
              <w:t xml:space="preserve">Enter the </w:t>
            </w:r>
            <w:proofErr w:type="spellStart"/>
            <w:r>
              <w:rPr>
                <w:sz w:val="18"/>
                <w:szCs w:val="18"/>
              </w:rPr>
              <w:t>pathfile</w:t>
            </w:r>
            <w:proofErr w:type="spellEnd"/>
            <w:r>
              <w:rPr>
                <w:sz w:val="18"/>
                <w:szCs w:val="18"/>
              </w:rPr>
              <w:t xml:space="preserve"> for the .</w:t>
            </w:r>
            <w:proofErr w:type="spellStart"/>
            <w:r>
              <w:rPr>
                <w:sz w:val="18"/>
                <w:szCs w:val="18"/>
              </w:rPr>
              <w:t>ldf</w:t>
            </w:r>
            <w:proofErr w:type="spellEnd"/>
          </w:p>
          <w:p w14:paraId="5254BC3F" w14:textId="77777777" w:rsidR="00905638" w:rsidRDefault="00905638" w:rsidP="00905638">
            <w:pPr>
              <w:pStyle w:val="ListParagraph"/>
              <w:numPr>
                <w:ilvl w:val="0"/>
                <w:numId w:val="7"/>
              </w:numPr>
              <w:rPr>
                <w:sz w:val="18"/>
                <w:szCs w:val="18"/>
              </w:rPr>
            </w:pPr>
            <w:r>
              <w:rPr>
                <w:sz w:val="18"/>
                <w:szCs w:val="18"/>
              </w:rPr>
              <w:t>Execute</w:t>
            </w:r>
          </w:p>
          <w:p w14:paraId="17C6A3D7" w14:textId="77777777" w:rsidR="00905638" w:rsidRDefault="00905638" w:rsidP="00905638">
            <w:pPr>
              <w:rPr>
                <w:sz w:val="18"/>
                <w:szCs w:val="18"/>
              </w:rPr>
            </w:pPr>
          </w:p>
          <w:p w14:paraId="3A88389C" w14:textId="77777777" w:rsidR="00905638" w:rsidRDefault="00905638" w:rsidP="00905638">
            <w:pPr>
              <w:rPr>
                <w:sz w:val="18"/>
                <w:szCs w:val="18"/>
              </w:rPr>
            </w:pPr>
            <w:r w:rsidRPr="00905638">
              <w:rPr>
                <w:sz w:val="18"/>
                <w:szCs w:val="18"/>
              </w:rPr>
              <w:t>The CUD_Receiver database should now be in the list of databases.</w:t>
            </w:r>
          </w:p>
          <w:p w14:paraId="16F099C8" w14:textId="77777777" w:rsidR="00905638" w:rsidRDefault="00905638" w:rsidP="00905638">
            <w:pPr>
              <w:rPr>
                <w:sz w:val="18"/>
                <w:szCs w:val="18"/>
              </w:rPr>
            </w:pPr>
          </w:p>
          <w:p w14:paraId="274850B8" w14:textId="77777777" w:rsidR="00905638" w:rsidRDefault="00905638" w:rsidP="00905638">
            <w:pPr>
              <w:jc w:val="center"/>
              <w:rPr>
                <w:sz w:val="18"/>
                <w:szCs w:val="18"/>
              </w:rPr>
            </w:pPr>
            <w:r>
              <w:rPr>
                <w:noProof/>
                <w:sz w:val="18"/>
                <w:szCs w:val="18"/>
                <w:lang w:eastAsia="en-GB"/>
              </w:rPr>
              <w:drawing>
                <wp:inline distT="0" distB="0" distL="0" distR="0" wp14:anchorId="02C061A3" wp14:editId="296E59CC">
                  <wp:extent cx="3650793" cy="822251"/>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C7C6B.tmp"/>
                          <pic:cNvPicPr/>
                        </pic:nvPicPr>
                        <pic:blipFill>
                          <a:blip r:embed="rId15">
                            <a:extLst>
                              <a:ext uri="{28A0092B-C50C-407E-A947-70E740481C1C}">
                                <a14:useLocalDpi xmlns:a14="http://schemas.microsoft.com/office/drawing/2010/main" val="0"/>
                              </a:ext>
                            </a:extLst>
                          </a:blip>
                          <a:stretch>
                            <a:fillRect/>
                          </a:stretch>
                        </pic:blipFill>
                        <pic:spPr>
                          <a:xfrm>
                            <a:off x="0" y="0"/>
                            <a:ext cx="3655131" cy="823228"/>
                          </a:xfrm>
                          <a:prstGeom prst="rect">
                            <a:avLst/>
                          </a:prstGeom>
                        </pic:spPr>
                      </pic:pic>
                    </a:graphicData>
                  </a:graphic>
                </wp:inline>
              </w:drawing>
            </w:r>
          </w:p>
          <w:p w14:paraId="1C4D6C20" w14:textId="77777777" w:rsidR="00905638" w:rsidRDefault="00905638" w:rsidP="00905638">
            <w:pPr>
              <w:rPr>
                <w:sz w:val="18"/>
                <w:szCs w:val="18"/>
              </w:rPr>
            </w:pPr>
          </w:p>
          <w:p w14:paraId="6139D3D3" w14:textId="77777777" w:rsidR="00905638" w:rsidRPr="00905638" w:rsidRDefault="00905638" w:rsidP="00905638">
            <w:pPr>
              <w:pStyle w:val="ListParagraph"/>
              <w:numPr>
                <w:ilvl w:val="0"/>
                <w:numId w:val="7"/>
              </w:numPr>
              <w:rPr>
                <w:sz w:val="18"/>
                <w:szCs w:val="18"/>
              </w:rPr>
            </w:pPr>
            <w:r w:rsidRPr="00905638">
              <w:rPr>
                <w:sz w:val="18"/>
                <w:szCs w:val="18"/>
              </w:rPr>
              <w:t xml:space="preserve">Click on </w:t>
            </w:r>
            <w:r>
              <w:rPr>
                <w:sz w:val="18"/>
                <w:szCs w:val="18"/>
              </w:rPr>
              <w:t>“</w:t>
            </w:r>
            <w:r w:rsidRPr="00905638">
              <w:rPr>
                <w:sz w:val="18"/>
                <w:szCs w:val="18"/>
              </w:rPr>
              <w:t>Databases</w:t>
            </w:r>
            <w:r>
              <w:rPr>
                <w:sz w:val="18"/>
                <w:szCs w:val="18"/>
              </w:rPr>
              <w:t>”</w:t>
            </w:r>
            <w:r w:rsidRPr="00905638">
              <w:rPr>
                <w:sz w:val="18"/>
                <w:szCs w:val="18"/>
              </w:rPr>
              <w:t xml:space="preserve"> and refresh</w:t>
            </w:r>
            <w:r w:rsidR="00E77667">
              <w:rPr>
                <w:sz w:val="18"/>
                <w:szCs w:val="18"/>
              </w:rPr>
              <w:t>, when you expa</w:t>
            </w:r>
            <w:r>
              <w:rPr>
                <w:sz w:val="18"/>
                <w:szCs w:val="18"/>
              </w:rPr>
              <w:t>nd the “Databases” list is should appear as above.</w:t>
            </w:r>
          </w:p>
        </w:tc>
      </w:tr>
    </w:tbl>
    <w:p w14:paraId="05479607" w14:textId="77777777" w:rsidR="00905638" w:rsidRDefault="00905638" w:rsidP="00905638">
      <w:pPr>
        <w:rPr>
          <w:sz w:val="18"/>
          <w:szCs w:val="18"/>
        </w:rPr>
      </w:pPr>
      <w:r>
        <w:rPr>
          <w:sz w:val="18"/>
          <w:szCs w:val="18"/>
        </w:rPr>
        <w:br w:type="page"/>
      </w:r>
    </w:p>
    <w:p w14:paraId="0328373E" w14:textId="786D2FE2" w:rsidR="001C45D6" w:rsidRPr="001C45D6" w:rsidRDefault="001C45D6" w:rsidP="001C45D6">
      <w:pPr>
        <w:pStyle w:val="ListParagraph"/>
        <w:numPr>
          <w:ilvl w:val="1"/>
          <w:numId w:val="34"/>
        </w:numPr>
        <w:rPr>
          <w:b/>
          <w:color w:val="404040" w:themeColor="text1" w:themeTint="BF"/>
          <w:sz w:val="18"/>
          <w:szCs w:val="18"/>
        </w:rPr>
      </w:pPr>
      <w:r w:rsidRPr="001C45D6">
        <w:rPr>
          <w:b/>
          <w:color w:val="404040" w:themeColor="text1" w:themeTint="BF"/>
          <w:sz w:val="18"/>
          <w:szCs w:val="18"/>
        </w:rPr>
        <w:t>Creating the CUD_Receiver tables</w:t>
      </w:r>
    </w:p>
    <w:tbl>
      <w:tblPr>
        <w:tblStyle w:val="TableGrid"/>
        <w:tblW w:w="0" w:type="auto"/>
        <w:shd w:val="clear" w:color="auto" w:fill="DBE5F1" w:themeFill="accent1" w:themeFillTint="33"/>
        <w:tblLook w:val="04A0" w:firstRow="1" w:lastRow="0" w:firstColumn="1" w:lastColumn="0" w:noHBand="0" w:noVBand="1"/>
      </w:tblPr>
      <w:tblGrid>
        <w:gridCol w:w="9242"/>
      </w:tblGrid>
      <w:tr w:rsidR="00905638" w14:paraId="64CACB7E" w14:textId="77777777" w:rsidTr="00CB2D4F">
        <w:trPr>
          <w:trHeight w:val="11331"/>
        </w:trPr>
        <w:tc>
          <w:tcPr>
            <w:tcW w:w="9242" w:type="dxa"/>
            <w:shd w:val="clear" w:color="auto" w:fill="DBE5F1" w:themeFill="accent1" w:themeFillTint="33"/>
          </w:tcPr>
          <w:p w14:paraId="26533BB0" w14:textId="77777777" w:rsidR="00905638" w:rsidRDefault="00905638" w:rsidP="00905638">
            <w:pPr>
              <w:rPr>
                <w:b/>
                <w:sz w:val="18"/>
                <w:szCs w:val="18"/>
              </w:rPr>
            </w:pPr>
          </w:p>
          <w:p w14:paraId="62259F83" w14:textId="77777777" w:rsidR="00905638" w:rsidRDefault="00905638" w:rsidP="00905638">
            <w:pPr>
              <w:rPr>
                <w:sz w:val="18"/>
                <w:szCs w:val="18"/>
              </w:rPr>
            </w:pPr>
            <w:r w:rsidRPr="00905638">
              <w:rPr>
                <w:b/>
                <w:sz w:val="18"/>
                <w:szCs w:val="18"/>
              </w:rPr>
              <w:t>Step 2</w:t>
            </w:r>
            <w:r>
              <w:rPr>
                <w:sz w:val="18"/>
                <w:szCs w:val="18"/>
              </w:rPr>
              <w:t xml:space="preserve"> – Create CUD_Receiver Tables</w:t>
            </w:r>
          </w:p>
          <w:p w14:paraId="58654FF6" w14:textId="77777777" w:rsidR="00905638" w:rsidRDefault="00905638" w:rsidP="00905638">
            <w:pPr>
              <w:rPr>
                <w:sz w:val="18"/>
                <w:szCs w:val="18"/>
              </w:rPr>
            </w:pPr>
          </w:p>
          <w:p w14:paraId="41B9755F" w14:textId="77777777" w:rsidR="00905638" w:rsidRPr="00185BBC" w:rsidRDefault="00905638" w:rsidP="00905638">
            <w:pPr>
              <w:rPr>
                <w:i/>
                <w:sz w:val="18"/>
                <w:szCs w:val="18"/>
              </w:rPr>
            </w:pPr>
            <w:r w:rsidRPr="00185BBC">
              <w:rPr>
                <w:i/>
                <w:sz w:val="18"/>
                <w:szCs w:val="18"/>
              </w:rPr>
              <w:t xml:space="preserve">Whilst it is not necessary to keep the </w:t>
            </w:r>
            <w:r>
              <w:rPr>
                <w:i/>
                <w:sz w:val="18"/>
                <w:szCs w:val="18"/>
              </w:rPr>
              <w:t>table names in the script</w:t>
            </w:r>
            <w:r w:rsidRPr="00185BBC">
              <w:rPr>
                <w:i/>
                <w:sz w:val="18"/>
                <w:szCs w:val="18"/>
              </w:rPr>
              <w:t xml:space="preserve">, please be aware that </w:t>
            </w:r>
            <w:r>
              <w:rPr>
                <w:i/>
                <w:sz w:val="18"/>
                <w:szCs w:val="18"/>
              </w:rPr>
              <w:t>documents and the SSIS data tasks all refer to these</w:t>
            </w:r>
            <w:r w:rsidR="00E77667">
              <w:rPr>
                <w:i/>
                <w:sz w:val="18"/>
                <w:szCs w:val="18"/>
              </w:rPr>
              <w:t xml:space="preserve"> table names</w:t>
            </w:r>
            <w:r>
              <w:rPr>
                <w:i/>
                <w:sz w:val="18"/>
                <w:szCs w:val="18"/>
              </w:rPr>
              <w:t>.</w:t>
            </w:r>
          </w:p>
          <w:p w14:paraId="02D891A9" w14:textId="77777777" w:rsidR="00905638" w:rsidRDefault="00905638" w:rsidP="00905638">
            <w:pPr>
              <w:rPr>
                <w:sz w:val="18"/>
                <w:szCs w:val="18"/>
              </w:rPr>
            </w:pPr>
          </w:p>
          <w:p w14:paraId="4958B332" w14:textId="4A975D12" w:rsidR="00905638" w:rsidRDefault="00905638" w:rsidP="00905638">
            <w:pPr>
              <w:rPr>
                <w:sz w:val="18"/>
                <w:szCs w:val="18"/>
              </w:rPr>
            </w:pPr>
            <w:r>
              <w:rPr>
                <w:sz w:val="18"/>
                <w:szCs w:val="18"/>
              </w:rPr>
              <w:t xml:space="preserve">The SQL script </w:t>
            </w:r>
            <w:r w:rsidR="00CB2D4F">
              <w:rPr>
                <w:sz w:val="18"/>
                <w:szCs w:val="18"/>
              </w:rPr>
              <w:t xml:space="preserve">“Create CUD_Receiver </w:t>
            </w:r>
            <w:proofErr w:type="spellStart"/>
            <w:r w:rsidR="00CB2D4F">
              <w:rPr>
                <w:sz w:val="18"/>
                <w:szCs w:val="18"/>
              </w:rPr>
              <w:t>Tables.sql”</w:t>
            </w:r>
            <w:r>
              <w:rPr>
                <w:sz w:val="18"/>
                <w:szCs w:val="18"/>
              </w:rPr>
              <w:t>will</w:t>
            </w:r>
            <w:proofErr w:type="spellEnd"/>
            <w:r>
              <w:rPr>
                <w:sz w:val="18"/>
                <w:szCs w:val="18"/>
              </w:rPr>
              <w:t xml:space="preserve"> create the tables required in the </w:t>
            </w:r>
            <w:r w:rsidR="002A67EB">
              <w:rPr>
                <w:sz w:val="18"/>
                <w:szCs w:val="18"/>
              </w:rPr>
              <w:t>CUD_R</w:t>
            </w:r>
            <w:r>
              <w:rPr>
                <w:sz w:val="18"/>
                <w:szCs w:val="18"/>
              </w:rPr>
              <w:t>eceiver database:</w:t>
            </w:r>
          </w:p>
          <w:p w14:paraId="6ADF64D9" w14:textId="77777777" w:rsidR="00905638" w:rsidRDefault="00905638" w:rsidP="00905638">
            <w:pPr>
              <w:rPr>
                <w:sz w:val="18"/>
                <w:szCs w:val="18"/>
              </w:rPr>
            </w:pPr>
          </w:p>
          <w:p w14:paraId="172CC7F4" w14:textId="77777777" w:rsidR="00905638" w:rsidRDefault="00905638" w:rsidP="00905638">
            <w:pPr>
              <w:pStyle w:val="ListParagraph"/>
              <w:numPr>
                <w:ilvl w:val="0"/>
                <w:numId w:val="8"/>
              </w:numPr>
              <w:rPr>
                <w:sz w:val="18"/>
                <w:szCs w:val="18"/>
              </w:rPr>
            </w:pPr>
            <w:r>
              <w:rPr>
                <w:sz w:val="18"/>
                <w:szCs w:val="18"/>
              </w:rPr>
              <w:t>Select File&gt;Open&gt;File…</w:t>
            </w:r>
          </w:p>
          <w:p w14:paraId="2BFF9D81" w14:textId="77777777" w:rsidR="00905638" w:rsidRDefault="00905638" w:rsidP="00905638">
            <w:pPr>
              <w:pStyle w:val="ListParagraph"/>
              <w:numPr>
                <w:ilvl w:val="0"/>
                <w:numId w:val="8"/>
              </w:numPr>
              <w:rPr>
                <w:sz w:val="18"/>
                <w:szCs w:val="18"/>
              </w:rPr>
            </w:pPr>
            <w:r>
              <w:rPr>
                <w:sz w:val="18"/>
                <w:szCs w:val="18"/>
              </w:rPr>
              <w:t xml:space="preserve">Select “Create CUD_Receiver </w:t>
            </w:r>
            <w:proofErr w:type="spellStart"/>
            <w:r>
              <w:rPr>
                <w:sz w:val="18"/>
                <w:szCs w:val="18"/>
              </w:rPr>
              <w:t>Tables.sql</w:t>
            </w:r>
            <w:proofErr w:type="spellEnd"/>
            <w:r>
              <w:rPr>
                <w:sz w:val="18"/>
                <w:szCs w:val="18"/>
              </w:rPr>
              <w:t>”</w:t>
            </w:r>
          </w:p>
          <w:p w14:paraId="084A2ABE" w14:textId="77777777" w:rsidR="00905638" w:rsidRDefault="00905638" w:rsidP="00905638">
            <w:pPr>
              <w:pStyle w:val="ListParagraph"/>
              <w:numPr>
                <w:ilvl w:val="0"/>
                <w:numId w:val="8"/>
              </w:numPr>
              <w:rPr>
                <w:sz w:val="18"/>
                <w:szCs w:val="18"/>
              </w:rPr>
            </w:pPr>
            <w:r>
              <w:rPr>
                <w:sz w:val="18"/>
                <w:szCs w:val="18"/>
              </w:rPr>
              <w:t>Execute</w:t>
            </w:r>
          </w:p>
          <w:p w14:paraId="20567C70" w14:textId="72F46E53" w:rsidR="00905638" w:rsidRDefault="002A67EB" w:rsidP="00905638">
            <w:pPr>
              <w:pStyle w:val="ListParagraph"/>
              <w:numPr>
                <w:ilvl w:val="0"/>
                <w:numId w:val="8"/>
              </w:numPr>
              <w:rPr>
                <w:sz w:val="18"/>
                <w:szCs w:val="18"/>
              </w:rPr>
            </w:pPr>
            <w:r>
              <w:rPr>
                <w:sz w:val="18"/>
                <w:szCs w:val="18"/>
              </w:rPr>
              <w:t>Click on the CUD</w:t>
            </w:r>
            <w:r w:rsidR="00905638">
              <w:rPr>
                <w:sz w:val="18"/>
                <w:szCs w:val="18"/>
              </w:rPr>
              <w:t>_Receiver database and refresh</w:t>
            </w:r>
          </w:p>
          <w:p w14:paraId="30F09E1E" w14:textId="77777777" w:rsidR="00905638" w:rsidRDefault="00905638" w:rsidP="00905638">
            <w:pPr>
              <w:rPr>
                <w:sz w:val="18"/>
                <w:szCs w:val="18"/>
              </w:rPr>
            </w:pPr>
          </w:p>
          <w:p w14:paraId="19EEBF0A" w14:textId="77777777" w:rsidR="00905638" w:rsidRDefault="00905638" w:rsidP="00905638">
            <w:pPr>
              <w:rPr>
                <w:sz w:val="18"/>
                <w:szCs w:val="18"/>
              </w:rPr>
            </w:pPr>
            <w:r>
              <w:rPr>
                <w:sz w:val="18"/>
                <w:szCs w:val="18"/>
              </w:rPr>
              <w:t>The CUD_Receiver database should now have the following tables listed</w:t>
            </w:r>
          </w:p>
          <w:p w14:paraId="7723A9D0" w14:textId="77777777" w:rsidR="00905638" w:rsidRDefault="00905638" w:rsidP="00905638">
            <w:pPr>
              <w:rPr>
                <w:sz w:val="18"/>
                <w:szCs w:val="18"/>
              </w:rPr>
            </w:pPr>
          </w:p>
          <w:p w14:paraId="2E367FD5" w14:textId="27DCDBEA" w:rsidR="00905638" w:rsidRDefault="00290D9A" w:rsidP="00905638">
            <w:pPr>
              <w:jc w:val="center"/>
              <w:rPr>
                <w:sz w:val="18"/>
                <w:szCs w:val="18"/>
              </w:rPr>
            </w:pPr>
            <w:r>
              <w:rPr>
                <w:noProof/>
                <w:sz w:val="18"/>
                <w:szCs w:val="18"/>
                <w:lang w:eastAsia="en-GB"/>
              </w:rPr>
              <w:drawing>
                <wp:inline distT="0" distB="0" distL="0" distR="0" wp14:anchorId="5EED7473" wp14:editId="569954D0">
                  <wp:extent cx="2200582" cy="334374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87BC6.tmp"/>
                          <pic:cNvPicPr/>
                        </pic:nvPicPr>
                        <pic:blipFill>
                          <a:blip r:embed="rId16">
                            <a:extLst>
                              <a:ext uri="{28A0092B-C50C-407E-A947-70E740481C1C}">
                                <a14:useLocalDpi xmlns:a14="http://schemas.microsoft.com/office/drawing/2010/main" val="0"/>
                              </a:ext>
                            </a:extLst>
                          </a:blip>
                          <a:stretch>
                            <a:fillRect/>
                          </a:stretch>
                        </pic:blipFill>
                        <pic:spPr>
                          <a:xfrm>
                            <a:off x="0" y="0"/>
                            <a:ext cx="2200582" cy="3343742"/>
                          </a:xfrm>
                          <a:prstGeom prst="rect">
                            <a:avLst/>
                          </a:prstGeom>
                        </pic:spPr>
                      </pic:pic>
                    </a:graphicData>
                  </a:graphic>
                </wp:inline>
              </w:drawing>
            </w:r>
          </w:p>
          <w:p w14:paraId="7BD2DE2D" w14:textId="77777777" w:rsidR="00E77667" w:rsidRDefault="00E77667" w:rsidP="00E77667">
            <w:pPr>
              <w:rPr>
                <w:sz w:val="18"/>
                <w:szCs w:val="18"/>
              </w:rPr>
            </w:pPr>
          </w:p>
          <w:p w14:paraId="63A24F58" w14:textId="77777777" w:rsidR="00E77667" w:rsidRPr="00E77667" w:rsidRDefault="00E77667" w:rsidP="00E77667">
            <w:pPr>
              <w:pStyle w:val="ListParagraph"/>
              <w:numPr>
                <w:ilvl w:val="0"/>
                <w:numId w:val="8"/>
              </w:numPr>
              <w:rPr>
                <w:sz w:val="18"/>
                <w:szCs w:val="18"/>
              </w:rPr>
            </w:pPr>
            <w:r w:rsidRPr="00905638">
              <w:rPr>
                <w:sz w:val="18"/>
                <w:szCs w:val="18"/>
              </w:rPr>
              <w:t xml:space="preserve">Click on </w:t>
            </w:r>
            <w:r>
              <w:rPr>
                <w:sz w:val="18"/>
                <w:szCs w:val="18"/>
              </w:rPr>
              <w:t>“CUD_Receiver”</w:t>
            </w:r>
            <w:r w:rsidRPr="00905638">
              <w:rPr>
                <w:sz w:val="18"/>
                <w:szCs w:val="18"/>
              </w:rPr>
              <w:t xml:space="preserve"> and refresh</w:t>
            </w:r>
            <w:r>
              <w:rPr>
                <w:sz w:val="18"/>
                <w:szCs w:val="18"/>
              </w:rPr>
              <w:t>, when you expand the “Tables” list, the tables should appear as above.</w:t>
            </w:r>
          </w:p>
        </w:tc>
      </w:tr>
    </w:tbl>
    <w:p w14:paraId="5D5C5244" w14:textId="77777777" w:rsidR="00E77667" w:rsidRDefault="00E77667">
      <w:pPr>
        <w:rPr>
          <w:sz w:val="18"/>
          <w:szCs w:val="18"/>
        </w:rPr>
      </w:pPr>
      <w:r>
        <w:rPr>
          <w:sz w:val="18"/>
          <w:szCs w:val="18"/>
        </w:rPr>
        <w:br w:type="page"/>
      </w:r>
    </w:p>
    <w:p w14:paraId="39CCD97D" w14:textId="72AA0D80" w:rsidR="00D51B55" w:rsidRPr="00CB2D4F" w:rsidRDefault="00772A86" w:rsidP="001C45D6">
      <w:pPr>
        <w:pStyle w:val="ListParagraph"/>
        <w:numPr>
          <w:ilvl w:val="0"/>
          <w:numId w:val="34"/>
        </w:numPr>
        <w:spacing w:after="0" w:line="240" w:lineRule="auto"/>
        <w:rPr>
          <w:b/>
          <w:sz w:val="18"/>
          <w:szCs w:val="18"/>
        </w:rPr>
      </w:pPr>
      <w:r w:rsidRPr="00CB2D4F">
        <w:rPr>
          <w:b/>
          <w:sz w:val="18"/>
          <w:szCs w:val="18"/>
        </w:rPr>
        <w:t>Setting up the SSIS package</w:t>
      </w:r>
    </w:p>
    <w:p w14:paraId="5FDB1463" w14:textId="77777777" w:rsidR="00772A86" w:rsidRDefault="00772A86" w:rsidP="00772A86">
      <w:pPr>
        <w:spacing w:after="0" w:line="240" w:lineRule="auto"/>
        <w:rPr>
          <w:sz w:val="18"/>
          <w:szCs w:val="18"/>
        </w:rPr>
      </w:pPr>
    </w:p>
    <w:p w14:paraId="77C0181D" w14:textId="58ED169B" w:rsidR="00772A86" w:rsidRPr="00C5749A" w:rsidRDefault="00772A86" w:rsidP="00C5749A">
      <w:pPr>
        <w:spacing w:after="0" w:line="240" w:lineRule="auto"/>
        <w:rPr>
          <w:sz w:val="18"/>
          <w:szCs w:val="18"/>
        </w:rPr>
      </w:pPr>
      <w:r w:rsidRPr="00C5749A">
        <w:rPr>
          <w:sz w:val="18"/>
          <w:szCs w:val="18"/>
        </w:rPr>
        <w:t>This package has pre-configured connections to the:</w:t>
      </w:r>
    </w:p>
    <w:p w14:paraId="7FE52F63" w14:textId="77777777" w:rsidR="00772A86" w:rsidRDefault="00772A86" w:rsidP="00772A86">
      <w:pPr>
        <w:spacing w:after="0" w:line="240" w:lineRule="auto"/>
        <w:rPr>
          <w:sz w:val="18"/>
          <w:szCs w:val="18"/>
        </w:rPr>
      </w:pPr>
    </w:p>
    <w:p w14:paraId="26C01D9D" w14:textId="03B5CB2B" w:rsidR="00772A86" w:rsidRPr="00772A86" w:rsidRDefault="00772A86" w:rsidP="00772A86">
      <w:pPr>
        <w:pStyle w:val="ListParagraph"/>
        <w:numPr>
          <w:ilvl w:val="0"/>
          <w:numId w:val="11"/>
        </w:numPr>
        <w:spacing w:after="0" w:line="240" w:lineRule="auto"/>
        <w:rPr>
          <w:sz w:val="18"/>
          <w:szCs w:val="18"/>
        </w:rPr>
      </w:pPr>
      <w:r w:rsidRPr="00772A86">
        <w:rPr>
          <w:sz w:val="18"/>
          <w:szCs w:val="18"/>
        </w:rPr>
        <w:t xml:space="preserve">Folder on the C:Drive </w:t>
      </w:r>
      <w:r>
        <w:rPr>
          <w:sz w:val="18"/>
          <w:szCs w:val="18"/>
        </w:rPr>
        <w:t xml:space="preserve">of your server </w:t>
      </w:r>
      <w:r w:rsidRPr="00772A86">
        <w:rPr>
          <w:sz w:val="18"/>
          <w:szCs w:val="18"/>
        </w:rPr>
        <w:t xml:space="preserve">named </w:t>
      </w:r>
      <w:r w:rsidR="002A67EB">
        <w:rPr>
          <w:sz w:val="18"/>
          <w:szCs w:val="18"/>
        </w:rPr>
        <w:t>CUD-client</w:t>
      </w:r>
      <w:r w:rsidRPr="00772A86">
        <w:rPr>
          <w:sz w:val="18"/>
          <w:szCs w:val="18"/>
        </w:rPr>
        <w:t xml:space="preserve"> i.e. </w:t>
      </w:r>
      <w:r w:rsidRPr="00772A86">
        <w:rPr>
          <w:i/>
          <w:sz w:val="18"/>
          <w:szCs w:val="18"/>
        </w:rPr>
        <w:t>C:\</w:t>
      </w:r>
      <w:r w:rsidR="002A67EB">
        <w:rPr>
          <w:i/>
          <w:sz w:val="18"/>
          <w:szCs w:val="18"/>
        </w:rPr>
        <w:t>CUD-client</w:t>
      </w:r>
    </w:p>
    <w:p w14:paraId="1B819249" w14:textId="02A063DB" w:rsidR="00772A86" w:rsidRPr="00772A86" w:rsidRDefault="00772A86" w:rsidP="00772A86">
      <w:pPr>
        <w:pStyle w:val="ListParagraph"/>
        <w:numPr>
          <w:ilvl w:val="0"/>
          <w:numId w:val="11"/>
        </w:numPr>
        <w:spacing w:after="0" w:line="240" w:lineRule="auto"/>
        <w:rPr>
          <w:sz w:val="18"/>
          <w:szCs w:val="18"/>
        </w:rPr>
      </w:pPr>
      <w:r w:rsidRPr="00772A86">
        <w:rPr>
          <w:sz w:val="18"/>
          <w:szCs w:val="18"/>
        </w:rPr>
        <w:t xml:space="preserve">XML </w:t>
      </w:r>
      <w:r>
        <w:rPr>
          <w:sz w:val="18"/>
          <w:szCs w:val="18"/>
        </w:rPr>
        <w:t xml:space="preserve">file </w:t>
      </w:r>
      <w:r w:rsidRPr="00772A86">
        <w:rPr>
          <w:sz w:val="18"/>
          <w:szCs w:val="18"/>
        </w:rPr>
        <w:t>named “</w:t>
      </w:r>
      <w:r w:rsidRPr="00772A86">
        <w:rPr>
          <w:b/>
          <w:sz w:val="18"/>
          <w:szCs w:val="18"/>
        </w:rPr>
        <w:t>CUD_Output_Transformed.xml</w:t>
      </w:r>
      <w:r w:rsidRPr="00772A86">
        <w:rPr>
          <w:sz w:val="18"/>
          <w:szCs w:val="18"/>
        </w:rPr>
        <w:t xml:space="preserve">” </w:t>
      </w:r>
      <w:r>
        <w:rPr>
          <w:sz w:val="18"/>
          <w:szCs w:val="18"/>
        </w:rPr>
        <w:t xml:space="preserve">saved in the </w:t>
      </w:r>
      <w:r w:rsidRPr="00772A86">
        <w:rPr>
          <w:sz w:val="18"/>
          <w:szCs w:val="18"/>
        </w:rPr>
        <w:t xml:space="preserve">folder </w:t>
      </w:r>
      <w:r w:rsidRPr="00772A86">
        <w:rPr>
          <w:i/>
          <w:sz w:val="18"/>
          <w:szCs w:val="18"/>
        </w:rPr>
        <w:t>C:\</w:t>
      </w:r>
      <w:r w:rsidR="002A67EB">
        <w:rPr>
          <w:i/>
          <w:sz w:val="18"/>
          <w:szCs w:val="18"/>
        </w:rPr>
        <w:t>CUD-client</w:t>
      </w:r>
      <w:r w:rsidRPr="00772A86">
        <w:rPr>
          <w:i/>
          <w:sz w:val="18"/>
          <w:szCs w:val="18"/>
        </w:rPr>
        <w:t>.</w:t>
      </w:r>
    </w:p>
    <w:p w14:paraId="101C6012" w14:textId="6C224D23" w:rsidR="00772A86" w:rsidRPr="00772A86" w:rsidRDefault="00772A86" w:rsidP="00772A86">
      <w:pPr>
        <w:pStyle w:val="ListParagraph"/>
        <w:numPr>
          <w:ilvl w:val="0"/>
          <w:numId w:val="11"/>
        </w:numPr>
        <w:spacing w:after="0" w:line="240" w:lineRule="auto"/>
        <w:rPr>
          <w:sz w:val="18"/>
          <w:szCs w:val="18"/>
        </w:rPr>
      </w:pPr>
      <w:r w:rsidRPr="00772A86">
        <w:rPr>
          <w:sz w:val="18"/>
          <w:szCs w:val="18"/>
        </w:rPr>
        <w:t>XSD file “</w:t>
      </w:r>
      <w:r w:rsidRPr="00772A86">
        <w:rPr>
          <w:b/>
          <w:sz w:val="18"/>
          <w:szCs w:val="18"/>
        </w:rPr>
        <w:t>CUD_Output_Trans.xsd”</w:t>
      </w:r>
      <w:r>
        <w:rPr>
          <w:sz w:val="18"/>
          <w:szCs w:val="18"/>
        </w:rPr>
        <w:t xml:space="preserve"> saved in the </w:t>
      </w:r>
      <w:r w:rsidRPr="00772A86">
        <w:rPr>
          <w:sz w:val="18"/>
          <w:szCs w:val="18"/>
        </w:rPr>
        <w:t xml:space="preserve">folder </w:t>
      </w:r>
      <w:r w:rsidRPr="00772A86">
        <w:rPr>
          <w:i/>
          <w:sz w:val="18"/>
          <w:szCs w:val="18"/>
        </w:rPr>
        <w:t>C:\</w:t>
      </w:r>
      <w:r w:rsidR="002A67EB">
        <w:rPr>
          <w:i/>
          <w:sz w:val="18"/>
          <w:szCs w:val="18"/>
        </w:rPr>
        <w:t>CUD-client</w:t>
      </w:r>
      <w:r w:rsidRPr="00772A86">
        <w:rPr>
          <w:i/>
          <w:sz w:val="18"/>
          <w:szCs w:val="18"/>
        </w:rPr>
        <w:t>.</w:t>
      </w:r>
    </w:p>
    <w:p w14:paraId="07B512A5" w14:textId="77777777" w:rsidR="00772A86" w:rsidRPr="00772A86" w:rsidRDefault="00772A86" w:rsidP="00772A86">
      <w:pPr>
        <w:spacing w:after="0" w:line="240" w:lineRule="auto"/>
        <w:rPr>
          <w:sz w:val="18"/>
          <w:szCs w:val="18"/>
        </w:rPr>
      </w:pPr>
    </w:p>
    <w:p w14:paraId="449BF3C0" w14:textId="74B65D21" w:rsidR="00772A86" w:rsidRDefault="00772A86" w:rsidP="00772A86">
      <w:pPr>
        <w:spacing w:after="0" w:line="240" w:lineRule="auto"/>
        <w:rPr>
          <w:sz w:val="18"/>
          <w:szCs w:val="18"/>
        </w:rPr>
      </w:pPr>
      <w:r>
        <w:rPr>
          <w:sz w:val="18"/>
          <w:szCs w:val="18"/>
        </w:rPr>
        <w:t xml:space="preserve">As previously noted, if any of the above path files or file names have been </w:t>
      </w:r>
      <w:r w:rsidR="00CB2D4F">
        <w:rPr>
          <w:sz w:val="18"/>
          <w:szCs w:val="18"/>
        </w:rPr>
        <w:t>changed;</w:t>
      </w:r>
      <w:r>
        <w:rPr>
          <w:sz w:val="18"/>
          <w:szCs w:val="18"/>
        </w:rPr>
        <w:t xml:space="preserve"> those changes will need to be reflected in the pre-configured SSIS package.</w:t>
      </w:r>
    </w:p>
    <w:p w14:paraId="0AB99BF8" w14:textId="77777777" w:rsidR="00C5749A" w:rsidRDefault="00C5749A" w:rsidP="00772A86">
      <w:pPr>
        <w:spacing w:after="0" w:line="240" w:lineRule="auto"/>
        <w:rPr>
          <w:sz w:val="18"/>
          <w:szCs w:val="18"/>
        </w:rPr>
      </w:pPr>
    </w:p>
    <w:p w14:paraId="6E5CE3BF" w14:textId="1DE542E4" w:rsidR="00C5749A" w:rsidRPr="00CB2D4F" w:rsidRDefault="00C5749A" w:rsidP="001C45D6">
      <w:pPr>
        <w:pStyle w:val="ListParagraph"/>
        <w:numPr>
          <w:ilvl w:val="1"/>
          <w:numId w:val="34"/>
        </w:numPr>
        <w:rPr>
          <w:b/>
          <w:color w:val="404040" w:themeColor="text1" w:themeTint="BF"/>
          <w:sz w:val="18"/>
          <w:szCs w:val="18"/>
        </w:rPr>
      </w:pPr>
      <w:r w:rsidRPr="00CB2D4F">
        <w:rPr>
          <w:b/>
          <w:color w:val="404040" w:themeColor="text1" w:themeTint="BF"/>
          <w:sz w:val="18"/>
          <w:szCs w:val="18"/>
        </w:rPr>
        <w:t>Opening the SSIS Package</w:t>
      </w:r>
    </w:p>
    <w:tbl>
      <w:tblPr>
        <w:tblStyle w:val="TableGrid"/>
        <w:tblW w:w="0" w:type="auto"/>
        <w:shd w:val="clear" w:color="auto" w:fill="DBE5F1" w:themeFill="accent1" w:themeFillTint="33"/>
        <w:tblLook w:val="04A0" w:firstRow="1" w:lastRow="0" w:firstColumn="1" w:lastColumn="0" w:noHBand="0" w:noVBand="1"/>
      </w:tblPr>
      <w:tblGrid>
        <w:gridCol w:w="9242"/>
      </w:tblGrid>
      <w:tr w:rsidR="00772A86" w14:paraId="487416C8" w14:textId="77777777" w:rsidTr="00C5749A">
        <w:trPr>
          <w:trHeight w:val="10523"/>
        </w:trPr>
        <w:tc>
          <w:tcPr>
            <w:tcW w:w="9242" w:type="dxa"/>
            <w:shd w:val="clear" w:color="auto" w:fill="DBE5F1" w:themeFill="accent1" w:themeFillTint="33"/>
            <w:vAlign w:val="center"/>
          </w:tcPr>
          <w:p w14:paraId="6FBC5345" w14:textId="2D2CF0A1" w:rsidR="00290D9A" w:rsidRPr="00290D9A" w:rsidRDefault="00290D9A" w:rsidP="00290D9A">
            <w:pPr>
              <w:rPr>
                <w:sz w:val="18"/>
                <w:szCs w:val="18"/>
              </w:rPr>
            </w:pPr>
            <w:r>
              <w:rPr>
                <w:sz w:val="18"/>
                <w:szCs w:val="18"/>
              </w:rPr>
              <w:t>Using t</w:t>
            </w:r>
            <w:r w:rsidRPr="00290D9A">
              <w:rPr>
                <w:sz w:val="18"/>
                <w:szCs w:val="18"/>
              </w:rPr>
              <w:t>he pre-configured SSIS package “</w:t>
            </w:r>
            <w:proofErr w:type="spellStart"/>
            <w:r w:rsidRPr="00290D9A">
              <w:rPr>
                <w:sz w:val="18"/>
                <w:szCs w:val="18"/>
              </w:rPr>
              <w:t>CUDXMLtoCUDTables.dtsx</w:t>
            </w:r>
            <w:proofErr w:type="spellEnd"/>
            <w:r w:rsidRPr="00290D9A">
              <w:rPr>
                <w:sz w:val="18"/>
                <w:szCs w:val="18"/>
              </w:rPr>
              <w:t>”</w:t>
            </w:r>
            <w:r>
              <w:rPr>
                <w:sz w:val="18"/>
                <w:szCs w:val="18"/>
              </w:rPr>
              <w:t>:</w:t>
            </w:r>
          </w:p>
          <w:p w14:paraId="3BAA4871" w14:textId="77777777" w:rsidR="00290D9A" w:rsidRDefault="00290D9A" w:rsidP="00290D9A">
            <w:pPr>
              <w:rPr>
                <w:ins w:id="0" w:author="Mark" w:date="2015-01-22T09:28:00Z"/>
                <w:sz w:val="18"/>
                <w:szCs w:val="18"/>
              </w:rPr>
            </w:pPr>
          </w:p>
          <w:p w14:paraId="0EA9F1A4" w14:textId="77777777" w:rsidR="00290D9A" w:rsidRPr="006C212E" w:rsidRDefault="00290D9A" w:rsidP="00290D9A">
            <w:pPr>
              <w:pStyle w:val="ListParagraph"/>
              <w:numPr>
                <w:ilvl w:val="0"/>
                <w:numId w:val="12"/>
              </w:numPr>
              <w:rPr>
                <w:ins w:id="1" w:author="Mark" w:date="2015-01-22T09:28:00Z"/>
                <w:sz w:val="18"/>
                <w:szCs w:val="18"/>
              </w:rPr>
            </w:pPr>
            <w:ins w:id="2" w:author="Mark" w:date="2015-01-22T09:28:00Z">
              <w:r w:rsidRPr="00772A86">
                <w:rPr>
                  <w:sz w:val="18"/>
                  <w:szCs w:val="18"/>
                </w:rPr>
                <w:t>Open Business Intelligence Development Studio</w:t>
              </w:r>
            </w:ins>
          </w:p>
          <w:p w14:paraId="28A7EB35" w14:textId="77777777" w:rsidR="00290D9A" w:rsidRDefault="00290D9A" w:rsidP="00290D9A">
            <w:pPr>
              <w:pStyle w:val="ListParagraph"/>
              <w:numPr>
                <w:ilvl w:val="0"/>
                <w:numId w:val="12"/>
              </w:numPr>
              <w:rPr>
                <w:sz w:val="18"/>
                <w:szCs w:val="18"/>
              </w:rPr>
            </w:pPr>
            <w:ins w:id="3" w:author="Mark" w:date="2015-01-22T09:28:00Z">
              <w:r>
                <w:rPr>
                  <w:noProof/>
                  <w:sz w:val="18"/>
                  <w:szCs w:val="18"/>
                  <w:lang w:eastAsia="en-GB"/>
                </w:rPr>
                <mc:AlternateContent>
                  <mc:Choice Requires="wps">
                    <w:drawing>
                      <wp:anchor distT="0" distB="0" distL="114300" distR="114300" simplePos="0" relativeHeight="251705344" behindDoc="0" locked="0" layoutInCell="1" allowOverlap="1" wp14:anchorId="2C522652" wp14:editId="6694D3BB">
                        <wp:simplePos x="0" y="0"/>
                        <wp:positionH relativeFrom="column">
                          <wp:posOffset>3493135</wp:posOffset>
                        </wp:positionH>
                        <wp:positionV relativeFrom="paragraph">
                          <wp:posOffset>107315</wp:posOffset>
                        </wp:positionV>
                        <wp:extent cx="162560" cy="701675"/>
                        <wp:effectExtent l="0" t="0" r="66040" b="60325"/>
                        <wp:wrapNone/>
                        <wp:docPr id="7" name="Straight Arrow Connector 7"/>
                        <wp:cNvGraphicFramePr/>
                        <a:graphic xmlns:a="http://schemas.openxmlformats.org/drawingml/2006/main">
                          <a:graphicData uri="http://schemas.microsoft.com/office/word/2010/wordprocessingShape">
                            <wps:wsp>
                              <wps:cNvCnPr/>
                              <wps:spPr>
                                <a:xfrm>
                                  <a:off x="0" y="0"/>
                                  <a:ext cx="162560" cy="701675"/>
                                </a:xfrm>
                                <a:prstGeom prst="straightConnector1">
                                  <a:avLst/>
                                </a:prstGeom>
                                <a:noFill/>
                                <a:ln w="19050" cap="flat" cmpd="sng" algn="ctr">
                                  <a:solidFill>
                                    <a:srgbClr val="FF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275.05pt;margin-top:8.45pt;width:12.8pt;height:55.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" strokecolor="red" strokeweight="1.5pt">
                        <v:stroke endarrow="block"/>
                      </v:shape>
                    </w:pict>
                  </mc:Fallback>
                </mc:AlternateContent>
              </w:r>
              <w:r>
                <w:rPr>
                  <w:sz w:val="18"/>
                  <w:szCs w:val="18"/>
                </w:rPr>
                <w:t>Select File&gt;</w:t>
              </w:r>
            </w:ins>
            <w:r>
              <w:rPr>
                <w:sz w:val="18"/>
                <w:szCs w:val="18"/>
              </w:rPr>
              <w:t>New</w:t>
            </w:r>
            <w:ins w:id="4" w:author="Mark" w:date="2015-01-22T09:28:00Z">
              <w:r>
                <w:rPr>
                  <w:sz w:val="18"/>
                  <w:szCs w:val="18"/>
                </w:rPr>
                <w:t>&gt;</w:t>
              </w:r>
            </w:ins>
            <w:r>
              <w:rPr>
                <w:sz w:val="18"/>
                <w:szCs w:val="18"/>
              </w:rPr>
              <w:t>Project&gt;Integration Services Project</w:t>
            </w:r>
          </w:p>
          <w:p w14:paraId="4CF726CC" w14:textId="77777777" w:rsidR="00290D9A" w:rsidRPr="00290D9A" w:rsidRDefault="00290D9A" w:rsidP="00290D9A">
            <w:pPr>
              <w:rPr>
                <w:sz w:val="18"/>
                <w:szCs w:val="18"/>
              </w:rPr>
            </w:pPr>
          </w:p>
          <w:p w14:paraId="40983215" w14:textId="77777777" w:rsidR="00290D9A" w:rsidRPr="006C212E" w:rsidRDefault="00290D9A" w:rsidP="00290D9A">
            <w:pPr>
              <w:jc w:val="center"/>
              <w:rPr>
                <w:sz w:val="18"/>
                <w:szCs w:val="18"/>
              </w:rPr>
            </w:pPr>
            <w:ins w:id="5" w:author="Mark" w:date="2015-01-22T09:28:00Z">
              <w:r>
                <w:rPr>
                  <w:noProof/>
                  <w:sz w:val="18"/>
                  <w:szCs w:val="18"/>
                  <w:lang w:eastAsia="en-GB"/>
                </w:rPr>
                <mc:AlternateContent>
                  <mc:Choice Requires="wps">
                    <w:drawing>
                      <wp:anchor distT="0" distB="0" distL="114300" distR="114300" simplePos="0" relativeHeight="251704320" behindDoc="0" locked="0" layoutInCell="1" allowOverlap="1" wp14:anchorId="768B92C2" wp14:editId="638A16E8">
                        <wp:simplePos x="0" y="0"/>
                        <wp:positionH relativeFrom="column">
                          <wp:posOffset>2046605</wp:posOffset>
                        </wp:positionH>
                        <wp:positionV relativeFrom="paragraph">
                          <wp:posOffset>1859915</wp:posOffset>
                        </wp:positionV>
                        <wp:extent cx="843280" cy="871855"/>
                        <wp:effectExtent l="38100" t="38100" r="33020" b="23495"/>
                        <wp:wrapNone/>
                        <wp:docPr id="9" name="Straight Arrow Connector 9"/>
                        <wp:cNvGraphicFramePr/>
                        <a:graphic xmlns:a="http://schemas.openxmlformats.org/drawingml/2006/main">
                          <a:graphicData uri="http://schemas.microsoft.com/office/word/2010/wordprocessingShape">
                            <wps:wsp>
                              <wps:cNvCnPr/>
                              <wps:spPr>
                                <a:xfrm flipH="1" flipV="1">
                                  <a:off x="0" y="0"/>
                                  <a:ext cx="843280" cy="871855"/>
                                </a:xfrm>
                                <a:prstGeom prst="straightConnector1">
                                  <a:avLst/>
                                </a:prstGeom>
                                <a:ln w="19050">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61.15pt;margin-top:146.45pt;width:66.4pt;height:68.6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" strokecolor="red" strokeweight="1.5pt">
                        <v:stroke endarrow="block"/>
                      </v:shape>
                    </w:pict>
                  </mc:Fallback>
                </mc:AlternateContent>
              </w:r>
            </w:ins>
            <w:r>
              <w:rPr>
                <w:noProof/>
                <w:sz w:val="18"/>
                <w:szCs w:val="18"/>
                <w:lang w:eastAsia="en-GB"/>
              </w:rPr>
              <w:drawing>
                <wp:inline distT="0" distB="0" distL="0" distR="0" wp14:anchorId="439DBAFE" wp14:editId="151B6DA7">
                  <wp:extent cx="3636335" cy="2604173"/>
                  <wp:effectExtent l="0" t="0" r="254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8763.tmp"/>
                          <pic:cNvPicPr/>
                        </pic:nvPicPr>
                        <pic:blipFill>
                          <a:blip r:embed="rId17">
                            <a:extLst>
                              <a:ext uri="{28A0092B-C50C-407E-A947-70E740481C1C}">
                                <a14:useLocalDpi xmlns:a14="http://schemas.microsoft.com/office/drawing/2010/main" val="0"/>
                              </a:ext>
                            </a:extLst>
                          </a:blip>
                          <a:stretch>
                            <a:fillRect/>
                          </a:stretch>
                        </pic:blipFill>
                        <pic:spPr>
                          <a:xfrm>
                            <a:off x="0" y="0"/>
                            <a:ext cx="3636755" cy="2604473"/>
                          </a:xfrm>
                          <a:prstGeom prst="rect">
                            <a:avLst/>
                          </a:prstGeom>
                        </pic:spPr>
                      </pic:pic>
                    </a:graphicData>
                  </a:graphic>
                </wp:inline>
              </w:drawing>
            </w:r>
          </w:p>
          <w:p w14:paraId="29C61E88" w14:textId="77777777" w:rsidR="00290D9A" w:rsidRPr="00290D9A" w:rsidRDefault="00290D9A" w:rsidP="00290D9A">
            <w:pPr>
              <w:rPr>
                <w:sz w:val="18"/>
                <w:szCs w:val="18"/>
              </w:rPr>
            </w:pPr>
          </w:p>
          <w:p w14:paraId="308E0526" w14:textId="77777777" w:rsidR="00290D9A" w:rsidRDefault="00290D9A" w:rsidP="00290D9A">
            <w:pPr>
              <w:pStyle w:val="ListParagraph"/>
              <w:numPr>
                <w:ilvl w:val="0"/>
                <w:numId w:val="12"/>
              </w:numPr>
              <w:rPr>
                <w:sz w:val="18"/>
                <w:szCs w:val="18"/>
              </w:rPr>
            </w:pPr>
            <w:r>
              <w:rPr>
                <w:sz w:val="18"/>
                <w:szCs w:val="18"/>
              </w:rPr>
              <w:t>Input a name for your project e.g. CUD XML to CUD_Receiver</w:t>
            </w:r>
          </w:p>
          <w:p w14:paraId="5368500E" w14:textId="77777777" w:rsidR="00290D9A" w:rsidRDefault="00290D9A" w:rsidP="00290D9A">
            <w:pPr>
              <w:pStyle w:val="ListParagraph"/>
              <w:numPr>
                <w:ilvl w:val="0"/>
                <w:numId w:val="12"/>
              </w:numPr>
              <w:rPr>
                <w:sz w:val="18"/>
                <w:szCs w:val="18"/>
              </w:rPr>
            </w:pPr>
            <w:r>
              <w:rPr>
                <w:sz w:val="18"/>
                <w:szCs w:val="18"/>
              </w:rPr>
              <w:t>In the Solution Explorer, right click on SSIS Package and select Add Existing Package</w:t>
            </w:r>
          </w:p>
          <w:p w14:paraId="63D40D57" w14:textId="77777777" w:rsidR="00290D9A" w:rsidRDefault="00290D9A" w:rsidP="00290D9A">
            <w:pPr>
              <w:pStyle w:val="ListParagraph"/>
              <w:numPr>
                <w:ilvl w:val="0"/>
                <w:numId w:val="12"/>
              </w:numPr>
              <w:rPr>
                <w:sz w:val="18"/>
                <w:szCs w:val="18"/>
              </w:rPr>
            </w:pPr>
            <w:r>
              <w:rPr>
                <w:sz w:val="18"/>
                <w:szCs w:val="18"/>
              </w:rPr>
              <w:t>Alter Package Location to File System</w:t>
            </w:r>
          </w:p>
          <w:p w14:paraId="59109DCB" w14:textId="77777777" w:rsidR="00290D9A" w:rsidRDefault="00290D9A" w:rsidP="00290D9A">
            <w:pPr>
              <w:rPr>
                <w:sz w:val="18"/>
                <w:szCs w:val="18"/>
              </w:rPr>
            </w:pPr>
          </w:p>
          <w:p w14:paraId="6D8250C1" w14:textId="108ACFE9" w:rsidR="00290D9A" w:rsidRDefault="00290D9A" w:rsidP="00290D9A">
            <w:pPr>
              <w:jc w:val="center"/>
              <w:rPr>
                <w:sz w:val="18"/>
                <w:szCs w:val="18"/>
              </w:rPr>
            </w:pPr>
            <w:ins w:id="6" w:author="Mark" w:date="2015-01-22T09:28:00Z">
              <w:r>
                <w:rPr>
                  <w:noProof/>
                  <w:sz w:val="18"/>
                  <w:szCs w:val="18"/>
                  <w:lang w:eastAsia="en-GB"/>
                </w:rPr>
                <mc:AlternateContent>
                  <mc:Choice Requires="wps">
                    <w:drawing>
                      <wp:anchor distT="0" distB="0" distL="114300" distR="114300" simplePos="0" relativeHeight="251707392" behindDoc="0" locked="0" layoutInCell="1" allowOverlap="1" wp14:anchorId="3856D52B" wp14:editId="1924D6A3">
                        <wp:simplePos x="0" y="0"/>
                        <wp:positionH relativeFrom="column">
                          <wp:posOffset>1449070</wp:posOffset>
                        </wp:positionH>
                        <wp:positionV relativeFrom="paragraph">
                          <wp:posOffset>1417320</wp:posOffset>
                        </wp:positionV>
                        <wp:extent cx="2206625" cy="567055"/>
                        <wp:effectExtent l="0" t="57150" r="0" b="23495"/>
                        <wp:wrapNone/>
                        <wp:docPr id="288" name="Straight Arrow Connector 288"/>
                        <wp:cNvGraphicFramePr/>
                        <a:graphic xmlns:a="http://schemas.openxmlformats.org/drawingml/2006/main">
                          <a:graphicData uri="http://schemas.microsoft.com/office/word/2010/wordprocessingShape">
                            <wps:wsp>
                              <wps:cNvCnPr/>
                              <wps:spPr>
                                <a:xfrm flipV="1">
                                  <a:off x="0" y="0"/>
                                  <a:ext cx="2206625" cy="567055"/>
                                </a:xfrm>
                                <a:prstGeom prst="straightConnector1">
                                  <a:avLst/>
                                </a:prstGeom>
                                <a:noFill/>
                                <a:ln w="19050" cap="flat" cmpd="sng" algn="ctr">
                                  <a:solidFill>
                                    <a:srgbClr val="FF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88" o:spid="_x0000_s1026" type="#_x0000_t32" style="position:absolute;margin-left:114.1pt;margin-top:111.6pt;width:173.75pt;height:44.6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" strokecolor="red" strokeweight="1.5pt">
                        <v:stroke endarrow="block"/>
                      </v:shape>
                    </w:pict>
                  </mc:Fallback>
                </mc:AlternateContent>
              </w:r>
            </w:ins>
            <w:r>
              <w:rPr>
                <w:noProof/>
                <w:sz w:val="18"/>
                <w:szCs w:val="18"/>
                <w:lang w:eastAsia="en-GB"/>
              </w:rPr>
              <w:drawing>
                <wp:inline distT="0" distB="0" distL="0" distR="0" wp14:anchorId="584A6F2A" wp14:editId="3A9793BF">
                  <wp:extent cx="2273030" cy="187133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892B2.tmp"/>
                          <pic:cNvPicPr/>
                        </pic:nvPicPr>
                        <pic:blipFill>
                          <a:blip r:embed="rId18">
                            <a:extLst>
                              <a:ext uri="{28A0092B-C50C-407E-A947-70E740481C1C}">
                                <a14:useLocalDpi xmlns:a14="http://schemas.microsoft.com/office/drawing/2010/main" val="0"/>
                              </a:ext>
                            </a:extLst>
                          </a:blip>
                          <a:stretch>
                            <a:fillRect/>
                          </a:stretch>
                        </pic:blipFill>
                        <pic:spPr>
                          <a:xfrm>
                            <a:off x="0" y="0"/>
                            <a:ext cx="2274732" cy="1872732"/>
                          </a:xfrm>
                          <a:prstGeom prst="rect">
                            <a:avLst/>
                          </a:prstGeom>
                        </pic:spPr>
                      </pic:pic>
                    </a:graphicData>
                  </a:graphic>
                </wp:inline>
              </w:drawing>
            </w:r>
          </w:p>
          <w:p w14:paraId="3B60FE6A" w14:textId="77777777" w:rsidR="00290D9A" w:rsidRDefault="00290D9A" w:rsidP="00290D9A">
            <w:pPr>
              <w:rPr>
                <w:sz w:val="18"/>
                <w:szCs w:val="18"/>
              </w:rPr>
            </w:pPr>
          </w:p>
          <w:p w14:paraId="130CFD8E" w14:textId="77777777" w:rsidR="00290D9A" w:rsidRDefault="00290D9A" w:rsidP="00290D9A">
            <w:pPr>
              <w:pStyle w:val="ListParagraph"/>
              <w:numPr>
                <w:ilvl w:val="0"/>
                <w:numId w:val="12"/>
              </w:numPr>
              <w:rPr>
                <w:sz w:val="18"/>
                <w:szCs w:val="18"/>
              </w:rPr>
            </w:pPr>
            <w:r>
              <w:rPr>
                <w:sz w:val="18"/>
                <w:szCs w:val="18"/>
              </w:rPr>
              <w:t>Select the Package path: and n</w:t>
            </w:r>
            <w:ins w:id="7" w:author="Mark" w:date="2015-01-22T09:28:00Z">
              <w:r w:rsidRPr="00D52563">
                <w:rPr>
                  <w:sz w:val="18"/>
                  <w:szCs w:val="18"/>
                </w:rPr>
                <w:t>avigate to the location where you have saved the above package</w:t>
              </w:r>
            </w:ins>
            <w:r>
              <w:rPr>
                <w:sz w:val="18"/>
                <w:szCs w:val="18"/>
              </w:rPr>
              <w:t xml:space="preserve"> </w:t>
            </w:r>
            <w:proofErr w:type="spellStart"/>
            <w:ins w:id="8" w:author="Mark" w:date="2015-01-22T09:28:00Z">
              <w:r>
                <w:rPr>
                  <w:sz w:val="18"/>
                  <w:szCs w:val="18"/>
                </w:rPr>
                <w:t>CUDXMLtoCUDTables.dtsx</w:t>
              </w:r>
            </w:ins>
            <w:proofErr w:type="spellEnd"/>
            <w:r>
              <w:rPr>
                <w:sz w:val="18"/>
                <w:szCs w:val="18"/>
              </w:rPr>
              <w:t>.</w:t>
            </w:r>
          </w:p>
          <w:p w14:paraId="6551A8E6" w14:textId="77777777" w:rsidR="00290D9A" w:rsidRPr="00D52563" w:rsidRDefault="00290D9A" w:rsidP="00290D9A">
            <w:pPr>
              <w:pStyle w:val="ListParagraph"/>
              <w:rPr>
                <w:ins w:id="9" w:author="Mark" w:date="2015-01-22T09:28:00Z"/>
                <w:sz w:val="18"/>
                <w:szCs w:val="18"/>
              </w:rPr>
            </w:pPr>
          </w:p>
          <w:p w14:paraId="7467EA47" w14:textId="77777777" w:rsidR="00290D9A" w:rsidRDefault="00290D9A" w:rsidP="00290D9A">
            <w:pPr>
              <w:pStyle w:val="ListParagraph"/>
              <w:numPr>
                <w:ilvl w:val="0"/>
                <w:numId w:val="12"/>
              </w:numPr>
              <w:rPr>
                <w:sz w:val="18"/>
                <w:szCs w:val="18"/>
              </w:rPr>
            </w:pPr>
            <w:r>
              <w:rPr>
                <w:sz w:val="18"/>
                <w:szCs w:val="18"/>
              </w:rPr>
              <w:t>Click on OK</w:t>
            </w:r>
          </w:p>
          <w:p w14:paraId="5193A0C0" w14:textId="77777777" w:rsidR="00290D9A" w:rsidRDefault="00290D9A" w:rsidP="00290D9A">
            <w:pPr>
              <w:rPr>
                <w:sz w:val="18"/>
                <w:szCs w:val="18"/>
              </w:rPr>
            </w:pPr>
          </w:p>
          <w:p w14:paraId="354AEF1A" w14:textId="77777777" w:rsidR="00290D9A" w:rsidRDefault="00290D9A" w:rsidP="00290D9A">
            <w:pPr>
              <w:rPr>
                <w:sz w:val="18"/>
                <w:szCs w:val="18"/>
              </w:rPr>
            </w:pPr>
          </w:p>
          <w:p w14:paraId="16C381A7" w14:textId="77777777" w:rsidR="00290D9A" w:rsidRPr="00D52563" w:rsidRDefault="00290D9A" w:rsidP="00290D9A">
            <w:pPr>
              <w:rPr>
                <w:ins w:id="10" w:author="Mark" w:date="2015-01-22T09:28:00Z"/>
                <w:sz w:val="18"/>
                <w:szCs w:val="18"/>
              </w:rPr>
            </w:pPr>
          </w:p>
          <w:p w14:paraId="1152109E" w14:textId="77777777" w:rsidR="00290D9A" w:rsidRDefault="00290D9A" w:rsidP="00290D9A">
            <w:pPr>
              <w:rPr>
                <w:sz w:val="18"/>
                <w:szCs w:val="18"/>
              </w:rPr>
            </w:pPr>
            <w:ins w:id="11" w:author="Mark" w:date="2015-01-22T09:28:00Z">
              <w:r w:rsidRPr="009C1758">
                <w:rPr>
                  <w:sz w:val="18"/>
                  <w:szCs w:val="18"/>
                </w:rPr>
                <w:t>You should</w:t>
              </w:r>
              <w:r>
                <w:rPr>
                  <w:sz w:val="18"/>
                  <w:szCs w:val="18"/>
                </w:rPr>
                <w:t xml:space="preserve"> be presented with a screen </w:t>
              </w:r>
            </w:ins>
            <w:r>
              <w:rPr>
                <w:sz w:val="18"/>
                <w:szCs w:val="18"/>
              </w:rPr>
              <w:t>below</w:t>
            </w:r>
            <w:ins w:id="12" w:author="Mark" w:date="2015-01-22T09:28:00Z">
              <w:r>
                <w:rPr>
                  <w:sz w:val="18"/>
                  <w:szCs w:val="18"/>
                </w:rPr>
                <w:t>:</w:t>
              </w:r>
            </w:ins>
          </w:p>
          <w:p w14:paraId="14542D48" w14:textId="77777777" w:rsidR="00290D9A" w:rsidRDefault="00290D9A" w:rsidP="00290D9A">
            <w:pPr>
              <w:rPr>
                <w:sz w:val="18"/>
                <w:szCs w:val="18"/>
              </w:rPr>
            </w:pPr>
          </w:p>
          <w:p w14:paraId="7C59D940" w14:textId="77777777" w:rsidR="00290D9A" w:rsidRPr="00D52563" w:rsidRDefault="00290D9A" w:rsidP="00290D9A">
            <w:pPr>
              <w:rPr>
                <w:i/>
                <w:sz w:val="18"/>
                <w:szCs w:val="18"/>
              </w:rPr>
            </w:pPr>
            <w:r w:rsidRPr="00D52563">
              <w:rPr>
                <w:i/>
                <w:sz w:val="18"/>
                <w:szCs w:val="18"/>
              </w:rPr>
              <w:t>If the Control flow screen below does not appear, double click on the Package you have just added, which should have appeared in the Solution Explorer.</w:t>
            </w:r>
          </w:p>
          <w:p w14:paraId="1DF07200" w14:textId="77777777" w:rsidR="00290D9A" w:rsidRDefault="00290D9A" w:rsidP="00290D9A">
            <w:pPr>
              <w:rPr>
                <w:ins w:id="13" w:author="Mark" w:date="2015-01-22T09:28:00Z"/>
                <w:sz w:val="18"/>
                <w:szCs w:val="18"/>
              </w:rPr>
            </w:pPr>
          </w:p>
          <w:p w14:paraId="0A992402" w14:textId="0F8293AC" w:rsidR="00092FCD" w:rsidRDefault="00092FCD" w:rsidP="00AE6C49">
            <w:pPr>
              <w:pStyle w:val="ListParagraph"/>
              <w:numPr>
                <w:ilvl w:val="0"/>
                <w:numId w:val="12"/>
              </w:numPr>
              <w:rPr>
                <w:sz w:val="18"/>
                <w:szCs w:val="18"/>
              </w:rPr>
            </w:pPr>
            <w:r>
              <w:rPr>
                <w:sz w:val="18"/>
                <w:szCs w:val="18"/>
              </w:rPr>
              <w:t>There will be a delay at this point as BIDS attempts to validate all the tasks within the package.</w:t>
            </w:r>
          </w:p>
          <w:p w14:paraId="2647BB4D" w14:textId="77777777" w:rsidR="009C1758" w:rsidRPr="009C1758" w:rsidRDefault="009C1758" w:rsidP="00AE6C49">
            <w:pPr>
              <w:rPr>
                <w:sz w:val="18"/>
                <w:szCs w:val="18"/>
              </w:rPr>
            </w:pPr>
          </w:p>
          <w:p w14:paraId="10DD1015" w14:textId="364253D9" w:rsidR="009C1758" w:rsidRDefault="00092FCD" w:rsidP="00AE6C49">
            <w:pPr>
              <w:rPr>
                <w:sz w:val="18"/>
                <w:szCs w:val="18"/>
              </w:rPr>
            </w:pPr>
            <w:r>
              <w:rPr>
                <w:sz w:val="18"/>
                <w:szCs w:val="18"/>
              </w:rPr>
              <w:t>Once validation is complete</w:t>
            </w:r>
            <w:r w:rsidR="00CB2D4F">
              <w:rPr>
                <w:sz w:val="18"/>
                <w:szCs w:val="18"/>
              </w:rPr>
              <w:t xml:space="preserve"> (all of the data flow tasks below will have little red crosses in them as there is no destination in the connection managers)</w:t>
            </w:r>
            <w:r>
              <w:rPr>
                <w:sz w:val="18"/>
                <w:szCs w:val="18"/>
              </w:rPr>
              <w:t xml:space="preserve"> y</w:t>
            </w:r>
            <w:r w:rsidR="009C1758" w:rsidRPr="009C1758">
              <w:rPr>
                <w:sz w:val="18"/>
                <w:szCs w:val="18"/>
              </w:rPr>
              <w:t>ou should</w:t>
            </w:r>
            <w:r w:rsidR="009C1758">
              <w:rPr>
                <w:sz w:val="18"/>
                <w:szCs w:val="18"/>
              </w:rPr>
              <w:t xml:space="preserve"> be presented with a screen as follows:</w:t>
            </w:r>
          </w:p>
          <w:p w14:paraId="317A6C17" w14:textId="77777777" w:rsidR="00AE6C49" w:rsidRDefault="00AE6C49" w:rsidP="00AE6C49">
            <w:pPr>
              <w:rPr>
                <w:sz w:val="18"/>
                <w:szCs w:val="18"/>
              </w:rPr>
            </w:pPr>
          </w:p>
          <w:p w14:paraId="40918A38" w14:textId="791EBD4A" w:rsidR="00AE6C49" w:rsidRPr="009C1758" w:rsidRDefault="00AE6C49" w:rsidP="00AE6C49">
            <w:pPr>
              <w:rPr>
                <w:sz w:val="18"/>
                <w:szCs w:val="18"/>
              </w:rPr>
            </w:pPr>
            <w:r>
              <w:rPr>
                <w:sz w:val="18"/>
                <w:szCs w:val="18"/>
              </w:rPr>
              <w:t>This is the “Control Flow” screen.  This screen displays all the tasks within the package and the order they will run.</w:t>
            </w:r>
          </w:p>
          <w:p w14:paraId="6AABE2F2" w14:textId="2B50A663" w:rsidR="00772A86" w:rsidRDefault="00CB2D4F" w:rsidP="00AE6C49">
            <w:pPr>
              <w:rPr>
                <w:sz w:val="18"/>
                <w:szCs w:val="18"/>
              </w:rPr>
            </w:pPr>
            <w:r>
              <w:rPr>
                <w:noProof/>
                <w:sz w:val="18"/>
                <w:szCs w:val="18"/>
                <w:lang w:eastAsia="en-GB"/>
              </w:rPr>
              <mc:AlternateContent>
                <mc:Choice Requires="wps">
                  <w:drawing>
                    <wp:anchor distT="0" distB="0" distL="114300" distR="114300" simplePos="0" relativeHeight="251659264" behindDoc="0" locked="0" layoutInCell="1" allowOverlap="1" wp14:anchorId="6AE0D1C4" wp14:editId="68212C55">
                      <wp:simplePos x="0" y="0"/>
                      <wp:positionH relativeFrom="column">
                        <wp:posOffset>968375</wp:posOffset>
                      </wp:positionH>
                      <wp:positionV relativeFrom="paragraph">
                        <wp:posOffset>-1270</wp:posOffset>
                      </wp:positionV>
                      <wp:extent cx="0" cy="552450"/>
                      <wp:effectExtent l="7620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552450"/>
                              </a:xfrm>
                              <a:prstGeom prst="straightConnector1">
                                <a:avLst/>
                              </a:prstGeom>
                              <a:ln w="19050">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76.25pt;margin-top:-.1pt;width:0;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" strokecolor="red" strokeweight="1.5pt">
                      <v:stroke endarrow="block"/>
                    </v:shape>
                  </w:pict>
                </mc:Fallback>
              </mc:AlternateContent>
            </w:r>
          </w:p>
          <w:p w14:paraId="5F2E5439" w14:textId="6D67BA7A" w:rsidR="009C1758" w:rsidRDefault="00CB2D4F" w:rsidP="0073669A">
            <w:pPr>
              <w:jc w:val="center"/>
              <w:rPr>
                <w:sz w:val="18"/>
                <w:szCs w:val="18"/>
              </w:rPr>
            </w:pPr>
            <w:r>
              <w:rPr>
                <w:noProof/>
                <w:sz w:val="18"/>
                <w:szCs w:val="18"/>
                <w:lang w:eastAsia="en-GB"/>
              </w:rPr>
              <mc:AlternateContent>
                <mc:Choice Requires="wps">
                  <w:drawing>
                    <wp:anchor distT="0" distB="0" distL="114300" distR="114300" simplePos="0" relativeHeight="251678720" behindDoc="0" locked="0" layoutInCell="1" allowOverlap="1" wp14:anchorId="00965B8C" wp14:editId="766A0B1A">
                      <wp:simplePos x="0" y="0"/>
                      <wp:positionH relativeFrom="column">
                        <wp:posOffset>1473835</wp:posOffset>
                      </wp:positionH>
                      <wp:positionV relativeFrom="paragraph">
                        <wp:posOffset>3115945</wp:posOffset>
                      </wp:positionV>
                      <wp:extent cx="505460" cy="325755"/>
                      <wp:effectExtent l="38100" t="38100" r="27940" b="36195"/>
                      <wp:wrapNone/>
                      <wp:docPr id="8" name="Straight Arrow Connector 8"/>
                      <wp:cNvGraphicFramePr/>
                      <a:graphic xmlns:a="http://schemas.openxmlformats.org/drawingml/2006/main">
                        <a:graphicData uri="http://schemas.microsoft.com/office/word/2010/wordprocessingShape">
                          <wps:wsp>
                            <wps:cNvCnPr/>
                            <wps:spPr>
                              <a:xfrm flipH="1" flipV="1">
                                <a:off x="0" y="0"/>
                                <a:ext cx="505460" cy="325755"/>
                              </a:xfrm>
                              <a:prstGeom prst="straightConnector1">
                                <a:avLst/>
                              </a:prstGeom>
                              <a:noFill/>
                              <a:ln w="19050" cap="flat" cmpd="sng" algn="ctr">
                                <a:solidFill>
                                  <a:srgbClr val="FF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16.05pt;margin-top:245.35pt;width:39.8pt;height:25.6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" strokecolor="red" strokeweight="1.5pt">
                      <v:stroke endarrow="block"/>
                    </v:shape>
                  </w:pict>
                </mc:Fallback>
              </mc:AlternateContent>
            </w:r>
            <w:r w:rsidRPr="00CB2D4F">
              <w:rPr>
                <w:noProof/>
                <w:sz w:val="18"/>
                <w:szCs w:val="18"/>
                <w:lang w:eastAsia="en-GB"/>
              </w:rPr>
              <mc:AlternateContent>
                <mc:Choice Requires="wps">
                  <w:drawing>
                    <wp:anchor distT="0" distB="0" distL="114300" distR="114300" simplePos="0" relativeHeight="251677696" behindDoc="0" locked="0" layoutInCell="1" allowOverlap="1" wp14:anchorId="0EDA38BF" wp14:editId="53590F9C">
                      <wp:simplePos x="0" y="0"/>
                      <wp:positionH relativeFrom="column">
                        <wp:posOffset>1510030</wp:posOffset>
                      </wp:positionH>
                      <wp:positionV relativeFrom="paragraph">
                        <wp:posOffset>3063240</wp:posOffset>
                      </wp:positionV>
                      <wp:extent cx="857250" cy="92710"/>
                      <wp:effectExtent l="0" t="0" r="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92710"/>
                              </a:xfrm>
                              <a:prstGeom prst="rect">
                                <a:avLst/>
                              </a:prstGeom>
                              <a:solidFill>
                                <a:srgbClr val="FFFFFF"/>
                              </a:solidFill>
                              <a:ln w="9525">
                                <a:noFill/>
                                <a:miter lim="800000"/>
                                <a:headEnd/>
                                <a:tailEnd/>
                              </a:ln>
                            </wps:spPr>
                            <wps:txbx>
                              <w:txbxContent>
                                <w:sdt>
                                  <w:sdtPr>
                                    <w:id w:val="-608046396"/>
                                    <w:temporary/>
                                    <w:showingPlcHdr/>
                                  </w:sdtPr>
                                  <w:sdtEndPr/>
                                  <w:sdtContent>
                                    <w:p w14:paraId="5CD43626" w14:textId="77777777" w:rsidR="009675CA" w:rsidRDefault="009675CA" w:rsidP="00CB2D4F">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9pt;margin-top:241.2pt;width:67.5pt;height:7.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" stroked="f">
                      <v:textbox>
                        <w:txbxContent>
                          <w:sdt>
                            <w:sdtPr>
                              <w:id w:val="-608046396"/>
                              <w:temporary/>
                              <w:showingPlcHdr/>
                            </w:sdtPr>
                            <w:sdtEndPr/>
                            <w:sdtContent>
                              <w:p w14:paraId="5CD43626" w14:textId="77777777" w:rsidR="009675CA" w:rsidRDefault="009675CA" w:rsidP="00CB2D4F">
                                <w:r>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r w:rsidRPr="00CB2D4F">
              <w:rPr>
                <w:noProof/>
                <w:sz w:val="18"/>
                <w:szCs w:val="18"/>
                <w:lang w:eastAsia="en-GB"/>
              </w:rPr>
              <mc:AlternateContent>
                <mc:Choice Requires="wps">
                  <w:drawing>
                    <wp:anchor distT="0" distB="0" distL="114300" distR="114300" simplePos="0" relativeHeight="251675648" behindDoc="0" locked="0" layoutInCell="1" allowOverlap="1" wp14:anchorId="0783970C" wp14:editId="3F69BD27">
                      <wp:simplePos x="0" y="0"/>
                      <wp:positionH relativeFrom="column">
                        <wp:posOffset>819785</wp:posOffset>
                      </wp:positionH>
                      <wp:positionV relativeFrom="paragraph">
                        <wp:posOffset>3117850</wp:posOffset>
                      </wp:positionV>
                      <wp:extent cx="857250" cy="92710"/>
                      <wp:effectExtent l="0"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92710"/>
                              </a:xfrm>
                              <a:prstGeom prst="rect">
                                <a:avLst/>
                              </a:prstGeom>
                              <a:solidFill>
                                <a:srgbClr val="FFFFFF"/>
                              </a:solidFill>
                              <a:ln w="9525">
                                <a:noFill/>
                                <a:miter lim="800000"/>
                                <a:headEnd/>
                                <a:tailEnd/>
                              </a:ln>
                            </wps:spPr>
                            <wps:txbx>
                              <w:txbxContent>
                                <w:sdt>
                                  <w:sdtPr>
                                    <w:id w:val="568603642"/>
                                    <w:temporary/>
                                    <w:showingPlcHdr/>
                                  </w:sdtPr>
                                  <w:sdtEndPr/>
                                  <w:sdtContent>
                                    <w:p w14:paraId="379F4CB9" w14:textId="77777777" w:rsidR="009675CA" w:rsidRDefault="009675CA">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4.55pt;margin-top:245.5pt;width:67.5pt;height:7.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" stroked="f">
                      <v:textbox>
                        <w:txbxContent>
                          <w:sdt>
                            <w:sdtPr>
                              <w:id w:val="568603642"/>
                              <w:temporary/>
                              <w:showingPlcHdr/>
                            </w:sdtPr>
                            <w:sdtEndPr/>
                            <w:sdtContent>
                              <w:p w14:paraId="379F4CB9" w14:textId="77777777" w:rsidR="009675CA" w:rsidRDefault="009675CA">
                                <w:r>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r>
              <w:rPr>
                <w:noProof/>
                <w:sz w:val="18"/>
                <w:szCs w:val="18"/>
                <w:lang w:eastAsia="en-GB"/>
              </w:rPr>
              <w:drawing>
                <wp:inline distT="0" distB="0" distL="0" distR="0" wp14:anchorId="39F49CEF" wp14:editId="4175A3BE">
                  <wp:extent cx="5731510" cy="328104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C8126.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281045"/>
                          </a:xfrm>
                          <a:prstGeom prst="rect">
                            <a:avLst/>
                          </a:prstGeom>
                        </pic:spPr>
                      </pic:pic>
                    </a:graphicData>
                  </a:graphic>
                </wp:inline>
              </w:drawing>
            </w:r>
          </w:p>
          <w:p w14:paraId="34AA263D" w14:textId="6E452004" w:rsidR="00AE6C49" w:rsidRDefault="00AE6C49" w:rsidP="00AE6C49">
            <w:pPr>
              <w:rPr>
                <w:sz w:val="18"/>
                <w:szCs w:val="18"/>
              </w:rPr>
            </w:pPr>
          </w:p>
          <w:p w14:paraId="5D38CBC5" w14:textId="023AC5EC" w:rsidR="00CB2D4F" w:rsidRDefault="00AE6C49" w:rsidP="00AE6C49">
            <w:pPr>
              <w:rPr>
                <w:sz w:val="18"/>
                <w:szCs w:val="18"/>
              </w:rPr>
            </w:pPr>
            <w:r>
              <w:rPr>
                <w:sz w:val="18"/>
                <w:szCs w:val="18"/>
              </w:rPr>
              <w:t>It also display</w:t>
            </w:r>
            <w:r w:rsidR="0073669A">
              <w:rPr>
                <w:sz w:val="18"/>
                <w:szCs w:val="18"/>
              </w:rPr>
              <w:t>s</w:t>
            </w:r>
            <w:r>
              <w:rPr>
                <w:sz w:val="18"/>
                <w:szCs w:val="18"/>
              </w:rPr>
              <w:t xml:space="preserve"> the connect</w:t>
            </w:r>
            <w:r w:rsidR="00CB2D4F">
              <w:rPr>
                <w:sz w:val="18"/>
                <w:szCs w:val="18"/>
              </w:rPr>
              <w:t>ion</w:t>
            </w:r>
            <w:r w:rsidR="0073669A">
              <w:rPr>
                <w:sz w:val="18"/>
                <w:szCs w:val="18"/>
              </w:rPr>
              <w:t xml:space="preserve"> </w:t>
            </w:r>
            <w:r w:rsidR="00CB2D4F">
              <w:rPr>
                <w:sz w:val="18"/>
                <w:szCs w:val="18"/>
              </w:rPr>
              <w:t xml:space="preserve">pre-configured </w:t>
            </w:r>
            <w:r w:rsidR="0073669A">
              <w:rPr>
                <w:sz w:val="18"/>
                <w:szCs w:val="18"/>
              </w:rPr>
              <w:t xml:space="preserve">within the package. </w:t>
            </w:r>
            <w:r w:rsidR="00CB2D4F">
              <w:rPr>
                <w:sz w:val="18"/>
                <w:szCs w:val="18"/>
              </w:rPr>
              <w:t xml:space="preserve">In this case the </w:t>
            </w:r>
          </w:p>
          <w:p w14:paraId="5ADA2D61" w14:textId="77777777" w:rsidR="00CB2D4F" w:rsidRDefault="00CB2D4F" w:rsidP="00AE6C49">
            <w:pPr>
              <w:rPr>
                <w:sz w:val="18"/>
                <w:szCs w:val="18"/>
              </w:rPr>
            </w:pPr>
          </w:p>
          <w:p w14:paraId="3ECFE43F" w14:textId="66EE30FC" w:rsidR="0073669A" w:rsidRPr="00CB2D4F" w:rsidRDefault="00AE6C49" w:rsidP="00AE6C49">
            <w:pPr>
              <w:rPr>
                <w:sz w:val="18"/>
                <w:szCs w:val="18"/>
              </w:rPr>
            </w:pPr>
            <w:r w:rsidRPr="0073669A">
              <w:rPr>
                <w:i/>
                <w:sz w:val="18"/>
                <w:szCs w:val="18"/>
              </w:rPr>
              <w:t>CUD_Output_Transformed.xml</w:t>
            </w:r>
          </w:p>
        </w:tc>
      </w:tr>
    </w:tbl>
    <w:p w14:paraId="460ADC92" w14:textId="0663DC39" w:rsidR="00AE6C49" w:rsidRDefault="00AE6C49">
      <w:pPr>
        <w:rPr>
          <w:sz w:val="18"/>
          <w:szCs w:val="18"/>
        </w:rPr>
      </w:pPr>
      <w:r>
        <w:rPr>
          <w:sz w:val="18"/>
          <w:szCs w:val="18"/>
        </w:rPr>
        <w:br w:type="page"/>
      </w:r>
    </w:p>
    <w:p w14:paraId="74F11462" w14:textId="6C86ACFA" w:rsidR="00772A86" w:rsidRPr="00CB2D4F" w:rsidRDefault="0073669A" w:rsidP="001C45D6">
      <w:pPr>
        <w:pStyle w:val="ListParagraph"/>
        <w:numPr>
          <w:ilvl w:val="1"/>
          <w:numId w:val="34"/>
        </w:numPr>
        <w:spacing w:after="0" w:line="240" w:lineRule="auto"/>
        <w:rPr>
          <w:b/>
          <w:color w:val="404040" w:themeColor="text1" w:themeTint="BF"/>
          <w:sz w:val="18"/>
          <w:szCs w:val="18"/>
        </w:rPr>
      </w:pPr>
      <w:r w:rsidRPr="00CB2D4F">
        <w:rPr>
          <w:b/>
          <w:color w:val="404040" w:themeColor="text1" w:themeTint="BF"/>
          <w:sz w:val="18"/>
          <w:szCs w:val="18"/>
        </w:rPr>
        <w:t>Control Flow Items</w:t>
      </w:r>
    </w:p>
    <w:p w14:paraId="1733198B" w14:textId="77777777" w:rsidR="00AE6C49" w:rsidRDefault="00AE6C49" w:rsidP="00772A86">
      <w:pPr>
        <w:spacing w:after="0" w:line="240" w:lineRule="auto"/>
        <w:rPr>
          <w:sz w:val="18"/>
          <w:szCs w:val="18"/>
        </w:rPr>
      </w:pPr>
    </w:p>
    <w:p w14:paraId="1AEE50A1" w14:textId="490E58DA" w:rsidR="0073669A" w:rsidRPr="005C40DA" w:rsidRDefault="0073669A" w:rsidP="005C40DA">
      <w:pPr>
        <w:pStyle w:val="ListParagraph"/>
        <w:numPr>
          <w:ilvl w:val="2"/>
          <w:numId w:val="10"/>
        </w:numPr>
        <w:spacing w:after="0" w:line="240" w:lineRule="auto"/>
        <w:ind w:hanging="294"/>
        <w:rPr>
          <w:i/>
          <w:sz w:val="18"/>
          <w:szCs w:val="18"/>
        </w:rPr>
      </w:pPr>
      <w:r w:rsidRPr="005C40DA">
        <w:rPr>
          <w:i/>
          <w:sz w:val="18"/>
          <w:szCs w:val="18"/>
        </w:rPr>
        <w:t>Data Flow Tasks</w:t>
      </w:r>
    </w:p>
    <w:p w14:paraId="286DE4C6" w14:textId="77777777" w:rsidR="0073669A" w:rsidRDefault="0073669A" w:rsidP="00772A86">
      <w:pPr>
        <w:spacing w:after="0" w:line="240" w:lineRule="auto"/>
        <w:rPr>
          <w:sz w:val="18"/>
          <w:szCs w:val="18"/>
        </w:rPr>
      </w:pPr>
    </w:p>
    <w:tbl>
      <w:tblPr>
        <w:tblStyle w:val="TableGrid"/>
        <w:tblW w:w="0" w:type="auto"/>
        <w:shd w:val="clear" w:color="auto" w:fill="DBE5F1" w:themeFill="accent1" w:themeFillTint="33"/>
        <w:tblLook w:val="04A0" w:firstRow="1" w:lastRow="0" w:firstColumn="1" w:lastColumn="0" w:noHBand="0" w:noVBand="1"/>
      </w:tblPr>
      <w:tblGrid>
        <w:gridCol w:w="9242"/>
      </w:tblGrid>
      <w:tr w:rsidR="0073669A" w14:paraId="28C80BA9" w14:textId="77777777" w:rsidTr="0073669A">
        <w:trPr>
          <w:trHeight w:val="5612"/>
        </w:trPr>
        <w:tc>
          <w:tcPr>
            <w:tcW w:w="9242" w:type="dxa"/>
            <w:shd w:val="clear" w:color="auto" w:fill="DBE5F1" w:themeFill="accent1" w:themeFillTint="33"/>
            <w:vAlign w:val="center"/>
          </w:tcPr>
          <w:p w14:paraId="53C4D551" w14:textId="77777777" w:rsidR="0073669A" w:rsidRDefault="0073669A" w:rsidP="0073669A">
            <w:pPr>
              <w:rPr>
                <w:sz w:val="18"/>
                <w:szCs w:val="18"/>
              </w:rPr>
            </w:pPr>
            <w:r>
              <w:rPr>
                <w:sz w:val="18"/>
                <w:szCs w:val="18"/>
              </w:rPr>
              <w:t>You can see the following tasks are all “Data Flow Tasks” which are all named for the tables in the CUD_Receiver database you have created.</w:t>
            </w:r>
          </w:p>
          <w:p w14:paraId="1FAE9C42" w14:textId="77777777" w:rsidR="0073669A" w:rsidRDefault="0073669A" w:rsidP="0073669A">
            <w:pPr>
              <w:rPr>
                <w:sz w:val="18"/>
                <w:szCs w:val="18"/>
              </w:rPr>
            </w:pPr>
          </w:p>
          <w:p w14:paraId="08AD5331" w14:textId="1DFA03FE" w:rsidR="0073669A" w:rsidRDefault="0073669A" w:rsidP="0073669A">
            <w:pPr>
              <w:jc w:val="center"/>
              <w:rPr>
                <w:sz w:val="18"/>
                <w:szCs w:val="18"/>
              </w:rPr>
            </w:pPr>
            <w:r>
              <w:rPr>
                <w:noProof/>
                <w:sz w:val="18"/>
                <w:szCs w:val="18"/>
                <w:lang w:eastAsia="en-GB"/>
              </w:rPr>
              <w:drawing>
                <wp:inline distT="0" distB="0" distL="0" distR="0" wp14:anchorId="1B77F786" wp14:editId="645F97C2">
                  <wp:extent cx="1657581" cy="2324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41ABA.tmp"/>
                          <pic:cNvPicPr/>
                        </pic:nvPicPr>
                        <pic:blipFill>
                          <a:blip r:embed="rId20">
                            <a:extLst>
                              <a:ext uri="{28A0092B-C50C-407E-A947-70E740481C1C}">
                                <a14:useLocalDpi xmlns:a14="http://schemas.microsoft.com/office/drawing/2010/main" val="0"/>
                              </a:ext>
                            </a:extLst>
                          </a:blip>
                          <a:stretch>
                            <a:fillRect/>
                          </a:stretch>
                        </pic:blipFill>
                        <pic:spPr>
                          <a:xfrm>
                            <a:off x="0" y="0"/>
                            <a:ext cx="1657581" cy="2324425"/>
                          </a:xfrm>
                          <a:prstGeom prst="rect">
                            <a:avLst/>
                          </a:prstGeom>
                        </pic:spPr>
                      </pic:pic>
                    </a:graphicData>
                  </a:graphic>
                </wp:inline>
              </w:drawing>
            </w:r>
          </w:p>
          <w:p w14:paraId="413861B6" w14:textId="77777777" w:rsidR="0073669A" w:rsidRDefault="0073669A" w:rsidP="0073669A">
            <w:pPr>
              <w:rPr>
                <w:sz w:val="18"/>
                <w:szCs w:val="18"/>
              </w:rPr>
            </w:pPr>
          </w:p>
          <w:p w14:paraId="2B09626D" w14:textId="77777777" w:rsidR="0073669A" w:rsidRPr="00AE6C49" w:rsidRDefault="0073669A" w:rsidP="0073669A">
            <w:pPr>
              <w:rPr>
                <w:sz w:val="18"/>
                <w:szCs w:val="18"/>
              </w:rPr>
            </w:pPr>
            <w:r>
              <w:rPr>
                <w:sz w:val="18"/>
                <w:szCs w:val="18"/>
              </w:rPr>
              <w:t xml:space="preserve">Each “Data Flow Task” selects the data for each table from the </w:t>
            </w:r>
            <w:r w:rsidRPr="0073669A">
              <w:rPr>
                <w:i/>
                <w:sz w:val="18"/>
                <w:szCs w:val="18"/>
              </w:rPr>
              <w:t>CUD_Output_Transformed.xml</w:t>
            </w:r>
            <w:r>
              <w:rPr>
                <w:sz w:val="18"/>
                <w:szCs w:val="18"/>
              </w:rPr>
              <w:t xml:space="preserve"> and loads it into the corresponding CUD_Receiver table.</w:t>
            </w:r>
          </w:p>
          <w:p w14:paraId="3572C5CC" w14:textId="77777777" w:rsidR="0073669A" w:rsidRDefault="0073669A" w:rsidP="0073669A">
            <w:pPr>
              <w:rPr>
                <w:sz w:val="18"/>
                <w:szCs w:val="18"/>
              </w:rPr>
            </w:pPr>
          </w:p>
          <w:p w14:paraId="548260CA" w14:textId="6069230B" w:rsidR="0073669A" w:rsidRDefault="0073669A" w:rsidP="0073669A">
            <w:pPr>
              <w:rPr>
                <w:sz w:val="18"/>
                <w:szCs w:val="18"/>
              </w:rPr>
            </w:pPr>
            <w:r>
              <w:rPr>
                <w:sz w:val="18"/>
                <w:szCs w:val="18"/>
              </w:rPr>
              <w:t>Precedence Constraints have been set so that only one</w:t>
            </w:r>
            <w:r w:rsidR="005060AE">
              <w:rPr>
                <w:sz w:val="18"/>
                <w:szCs w:val="18"/>
              </w:rPr>
              <w:t xml:space="preserve"> task at a time accesses the XML</w:t>
            </w:r>
            <w:r>
              <w:rPr>
                <w:sz w:val="18"/>
                <w:szCs w:val="18"/>
              </w:rPr>
              <w:t xml:space="preserve"> file.</w:t>
            </w:r>
          </w:p>
        </w:tc>
      </w:tr>
    </w:tbl>
    <w:p w14:paraId="1E67A212" w14:textId="77777777" w:rsidR="00AE6C49" w:rsidRDefault="00AE6C49" w:rsidP="00772A86">
      <w:pPr>
        <w:spacing w:after="0" w:line="240" w:lineRule="auto"/>
        <w:rPr>
          <w:sz w:val="18"/>
          <w:szCs w:val="18"/>
        </w:rPr>
      </w:pPr>
    </w:p>
    <w:p w14:paraId="7C65821D" w14:textId="68218E93" w:rsidR="005C40DA" w:rsidRPr="005C40DA" w:rsidRDefault="005C40DA" w:rsidP="005C40DA">
      <w:pPr>
        <w:pStyle w:val="ListParagraph"/>
        <w:numPr>
          <w:ilvl w:val="2"/>
          <w:numId w:val="10"/>
        </w:numPr>
        <w:spacing w:after="0" w:line="240" w:lineRule="auto"/>
        <w:ind w:hanging="294"/>
        <w:rPr>
          <w:i/>
          <w:sz w:val="18"/>
          <w:szCs w:val="18"/>
        </w:rPr>
      </w:pPr>
      <w:r w:rsidRPr="005C40DA">
        <w:rPr>
          <w:i/>
          <w:sz w:val="18"/>
        </w:rPr>
        <w:t>I</w:t>
      </w:r>
      <w:r w:rsidR="00CB2D4F" w:rsidRPr="005C40DA">
        <w:rPr>
          <w:i/>
          <w:sz w:val="18"/>
          <w:szCs w:val="18"/>
        </w:rPr>
        <w:t>nside</w:t>
      </w:r>
      <w:r w:rsidR="0073669A" w:rsidRPr="005C40DA">
        <w:rPr>
          <w:i/>
          <w:sz w:val="18"/>
          <w:szCs w:val="18"/>
        </w:rPr>
        <w:t xml:space="preserve"> a Data Flow Task</w:t>
      </w:r>
    </w:p>
    <w:p w14:paraId="5C3F5792" w14:textId="77777777" w:rsidR="0073669A" w:rsidRDefault="0073669A" w:rsidP="00772A86">
      <w:pPr>
        <w:spacing w:after="0" w:line="240" w:lineRule="auto"/>
        <w:rPr>
          <w:sz w:val="18"/>
          <w:szCs w:val="18"/>
        </w:rPr>
      </w:pPr>
    </w:p>
    <w:tbl>
      <w:tblPr>
        <w:tblStyle w:val="TableGrid"/>
        <w:tblW w:w="0" w:type="auto"/>
        <w:shd w:val="clear" w:color="auto" w:fill="DBE5F1" w:themeFill="accent1" w:themeFillTint="33"/>
        <w:tblLook w:val="04A0" w:firstRow="1" w:lastRow="0" w:firstColumn="1" w:lastColumn="0" w:noHBand="0" w:noVBand="1"/>
      </w:tblPr>
      <w:tblGrid>
        <w:gridCol w:w="9242"/>
      </w:tblGrid>
      <w:tr w:rsidR="0073669A" w14:paraId="68417140" w14:textId="77777777" w:rsidTr="005060AE">
        <w:trPr>
          <w:trHeight w:val="3749"/>
        </w:trPr>
        <w:tc>
          <w:tcPr>
            <w:tcW w:w="9242" w:type="dxa"/>
            <w:shd w:val="clear" w:color="auto" w:fill="DBE5F1" w:themeFill="accent1" w:themeFillTint="33"/>
            <w:vAlign w:val="center"/>
          </w:tcPr>
          <w:p w14:paraId="502E04B2" w14:textId="54F41D6A" w:rsidR="00AA1FF1" w:rsidRDefault="00AA1FF1" w:rsidP="00AA1FF1">
            <w:pPr>
              <w:rPr>
                <w:sz w:val="18"/>
                <w:szCs w:val="18"/>
              </w:rPr>
            </w:pPr>
            <w:r>
              <w:rPr>
                <w:sz w:val="18"/>
                <w:szCs w:val="18"/>
              </w:rPr>
              <w:t>To access the individual data flow tasks</w:t>
            </w:r>
            <w:r w:rsidR="006B37AA">
              <w:rPr>
                <w:sz w:val="18"/>
                <w:szCs w:val="18"/>
              </w:rPr>
              <w:t xml:space="preserve"> select the Data Flow t</w:t>
            </w:r>
            <w:r>
              <w:rPr>
                <w:sz w:val="18"/>
                <w:szCs w:val="18"/>
              </w:rPr>
              <w:t>ab</w:t>
            </w:r>
          </w:p>
          <w:p w14:paraId="42C7D241" w14:textId="793AEAC8" w:rsidR="00AA1FF1" w:rsidRDefault="00AA1FF1" w:rsidP="00AA1FF1">
            <w:pPr>
              <w:rPr>
                <w:sz w:val="18"/>
                <w:szCs w:val="18"/>
              </w:rPr>
            </w:pPr>
            <w:r>
              <w:rPr>
                <w:noProof/>
                <w:sz w:val="18"/>
                <w:szCs w:val="18"/>
                <w:lang w:eastAsia="en-GB"/>
              </w:rPr>
              <mc:AlternateContent>
                <mc:Choice Requires="wps">
                  <w:drawing>
                    <wp:anchor distT="0" distB="0" distL="114300" distR="114300" simplePos="0" relativeHeight="251663360" behindDoc="0" locked="0" layoutInCell="1" allowOverlap="1" wp14:anchorId="6FD39BBB" wp14:editId="540D77AD">
                      <wp:simplePos x="0" y="0"/>
                      <wp:positionH relativeFrom="column">
                        <wp:posOffset>2536190</wp:posOffset>
                      </wp:positionH>
                      <wp:positionV relativeFrom="paragraph">
                        <wp:posOffset>15875</wp:posOffset>
                      </wp:positionV>
                      <wp:extent cx="758190" cy="410845"/>
                      <wp:effectExtent l="38100" t="0" r="22860" b="65405"/>
                      <wp:wrapNone/>
                      <wp:docPr id="12" name="Straight Arrow Connector 12"/>
                      <wp:cNvGraphicFramePr/>
                      <a:graphic xmlns:a="http://schemas.openxmlformats.org/drawingml/2006/main">
                        <a:graphicData uri="http://schemas.microsoft.com/office/word/2010/wordprocessingShape">
                          <wps:wsp>
                            <wps:cNvCnPr/>
                            <wps:spPr>
                              <a:xfrm flipH="1">
                                <a:off x="0" y="0"/>
                                <a:ext cx="758190" cy="410845"/>
                              </a:xfrm>
                              <a:prstGeom prst="straightConnector1">
                                <a:avLst/>
                              </a:prstGeom>
                              <a:noFill/>
                              <a:ln w="19050" cap="flat" cmpd="sng" algn="ctr">
                                <a:solidFill>
                                  <a:srgbClr val="FF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99.7pt;margin-top:1.25pt;width:59.7pt;height:32.3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" strokecolor="red" strokeweight="1.5pt">
                      <v:stroke endarrow="block"/>
                    </v:shape>
                  </w:pict>
                </mc:Fallback>
              </mc:AlternateContent>
            </w:r>
          </w:p>
          <w:p w14:paraId="03AA29EE" w14:textId="77777777" w:rsidR="00AA1FF1" w:rsidRDefault="00AA1FF1" w:rsidP="00AA1FF1">
            <w:pPr>
              <w:jc w:val="center"/>
              <w:rPr>
                <w:sz w:val="18"/>
                <w:szCs w:val="18"/>
              </w:rPr>
            </w:pPr>
            <w:r>
              <w:rPr>
                <w:noProof/>
                <w:sz w:val="18"/>
                <w:szCs w:val="18"/>
                <w:lang w:eastAsia="en-GB"/>
              </w:rPr>
              <w:drawing>
                <wp:inline distT="0" distB="0" distL="0" distR="0" wp14:anchorId="42D9BE3D" wp14:editId="370381C1">
                  <wp:extent cx="3359888" cy="569613"/>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4380B.tmp"/>
                          <pic:cNvPicPr/>
                        </pic:nvPicPr>
                        <pic:blipFill>
                          <a:blip r:embed="rId21">
                            <a:extLst>
                              <a:ext uri="{28A0092B-C50C-407E-A947-70E740481C1C}">
                                <a14:useLocalDpi xmlns:a14="http://schemas.microsoft.com/office/drawing/2010/main" val="0"/>
                              </a:ext>
                            </a:extLst>
                          </a:blip>
                          <a:stretch>
                            <a:fillRect/>
                          </a:stretch>
                        </pic:blipFill>
                        <pic:spPr>
                          <a:xfrm>
                            <a:off x="0" y="0"/>
                            <a:ext cx="3359781" cy="569595"/>
                          </a:xfrm>
                          <a:prstGeom prst="rect">
                            <a:avLst/>
                          </a:prstGeom>
                        </pic:spPr>
                      </pic:pic>
                    </a:graphicData>
                  </a:graphic>
                </wp:inline>
              </w:drawing>
            </w:r>
          </w:p>
          <w:p w14:paraId="345B9DE5" w14:textId="77777777" w:rsidR="005060AE" w:rsidRDefault="005060AE" w:rsidP="005060AE">
            <w:pPr>
              <w:rPr>
                <w:sz w:val="18"/>
                <w:szCs w:val="18"/>
              </w:rPr>
            </w:pPr>
          </w:p>
          <w:p w14:paraId="5DD723AA" w14:textId="77777777" w:rsidR="005060AE" w:rsidRDefault="005060AE" w:rsidP="005060AE">
            <w:pPr>
              <w:rPr>
                <w:sz w:val="18"/>
                <w:szCs w:val="18"/>
              </w:rPr>
            </w:pPr>
            <w:r>
              <w:rPr>
                <w:sz w:val="18"/>
                <w:szCs w:val="18"/>
              </w:rPr>
              <w:t>You can use the drop down menu to select the Data Flow Task you want to view/edit</w:t>
            </w:r>
          </w:p>
          <w:p w14:paraId="21800701" w14:textId="77777777" w:rsidR="005060AE" w:rsidRDefault="005060AE" w:rsidP="005060AE">
            <w:pPr>
              <w:rPr>
                <w:sz w:val="18"/>
                <w:szCs w:val="18"/>
              </w:rPr>
            </w:pPr>
          </w:p>
          <w:p w14:paraId="47996776" w14:textId="77777777" w:rsidR="005060AE" w:rsidRDefault="005060AE" w:rsidP="005060AE">
            <w:pPr>
              <w:jc w:val="center"/>
              <w:rPr>
                <w:sz w:val="18"/>
                <w:szCs w:val="18"/>
              </w:rPr>
            </w:pPr>
            <w:r>
              <w:rPr>
                <w:noProof/>
                <w:sz w:val="18"/>
                <w:szCs w:val="18"/>
                <w:lang w:eastAsia="en-GB"/>
              </w:rPr>
              <w:drawing>
                <wp:inline distT="0" distB="0" distL="0" distR="0" wp14:anchorId="4FC0EEDB" wp14:editId="379822E6">
                  <wp:extent cx="5731510" cy="8318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45829.tmp"/>
                          <pic:cNvPicPr/>
                        </pic:nvPicPr>
                        <pic:blipFill>
                          <a:blip r:embed="rId22">
                            <a:extLst>
                              <a:ext uri="{28A0092B-C50C-407E-A947-70E740481C1C}">
                                <a14:useLocalDpi xmlns:a14="http://schemas.microsoft.com/office/drawing/2010/main" val="0"/>
                              </a:ext>
                            </a:extLst>
                          </a:blip>
                          <a:stretch>
                            <a:fillRect/>
                          </a:stretch>
                        </pic:blipFill>
                        <pic:spPr>
                          <a:xfrm>
                            <a:off x="0" y="0"/>
                            <a:ext cx="5731510" cy="831850"/>
                          </a:xfrm>
                          <a:prstGeom prst="rect">
                            <a:avLst/>
                          </a:prstGeom>
                        </pic:spPr>
                      </pic:pic>
                    </a:graphicData>
                  </a:graphic>
                </wp:inline>
              </w:drawing>
            </w:r>
          </w:p>
          <w:p w14:paraId="6ED47961" w14:textId="39C536E1" w:rsidR="005060AE" w:rsidRDefault="005060AE" w:rsidP="005060AE">
            <w:pPr>
              <w:rPr>
                <w:sz w:val="18"/>
                <w:szCs w:val="18"/>
              </w:rPr>
            </w:pPr>
          </w:p>
        </w:tc>
      </w:tr>
    </w:tbl>
    <w:p w14:paraId="3C523CE3" w14:textId="413B7DC2" w:rsidR="00AA1FF1" w:rsidRDefault="00AA1FF1" w:rsidP="00772A86">
      <w:pPr>
        <w:spacing w:after="0" w:line="240" w:lineRule="auto"/>
        <w:rPr>
          <w:sz w:val="18"/>
          <w:szCs w:val="18"/>
        </w:rPr>
      </w:pPr>
    </w:p>
    <w:p w14:paraId="30DD9F78" w14:textId="190EEDF4" w:rsidR="0073669A" w:rsidRDefault="00AA1FF1" w:rsidP="00AA1FF1">
      <w:pPr>
        <w:rPr>
          <w:sz w:val="18"/>
          <w:szCs w:val="18"/>
        </w:rPr>
      </w:pPr>
      <w:r>
        <w:rPr>
          <w:sz w:val="18"/>
          <w:szCs w:val="18"/>
        </w:rPr>
        <w:br w:type="page"/>
      </w:r>
    </w:p>
    <w:tbl>
      <w:tblPr>
        <w:tblStyle w:val="TableGrid"/>
        <w:tblW w:w="0" w:type="auto"/>
        <w:shd w:val="clear" w:color="auto" w:fill="DBE5F1" w:themeFill="accent1" w:themeFillTint="33"/>
        <w:tblLook w:val="04A0" w:firstRow="1" w:lastRow="0" w:firstColumn="1" w:lastColumn="0" w:noHBand="0" w:noVBand="1"/>
      </w:tblPr>
      <w:tblGrid>
        <w:gridCol w:w="9242"/>
      </w:tblGrid>
      <w:tr w:rsidR="00AA1FF1" w14:paraId="711EA3AD" w14:textId="77777777" w:rsidTr="005977D4">
        <w:trPr>
          <w:trHeight w:val="11614"/>
        </w:trPr>
        <w:tc>
          <w:tcPr>
            <w:tcW w:w="9242" w:type="dxa"/>
            <w:shd w:val="clear" w:color="auto" w:fill="DBE5F1" w:themeFill="accent1" w:themeFillTint="33"/>
            <w:vAlign w:val="center"/>
          </w:tcPr>
          <w:p w14:paraId="4ED70A7C" w14:textId="5896795F" w:rsidR="00AA1FF1" w:rsidRDefault="00AA1FF1" w:rsidP="008A4303">
            <w:pPr>
              <w:rPr>
                <w:sz w:val="18"/>
                <w:szCs w:val="18"/>
              </w:rPr>
            </w:pPr>
            <w:r>
              <w:rPr>
                <w:sz w:val="18"/>
                <w:szCs w:val="18"/>
              </w:rPr>
              <w:t>I have used the “Applicant” data flow task as an example to describe what makes up each of the data flow tasks in this package</w:t>
            </w:r>
            <w:r w:rsidR="005977D4">
              <w:rPr>
                <w:sz w:val="18"/>
                <w:szCs w:val="18"/>
              </w:rPr>
              <w:t>.</w:t>
            </w:r>
          </w:p>
          <w:p w14:paraId="37346257" w14:textId="77777777" w:rsidR="00AA1FF1" w:rsidRDefault="00AA1FF1" w:rsidP="008A4303">
            <w:pPr>
              <w:rPr>
                <w:sz w:val="18"/>
                <w:szCs w:val="18"/>
              </w:rPr>
            </w:pPr>
          </w:p>
          <w:p w14:paraId="6A90542A" w14:textId="77777777" w:rsidR="00AA1FF1" w:rsidRDefault="00AA1FF1" w:rsidP="008A4303">
            <w:pPr>
              <w:rPr>
                <w:sz w:val="18"/>
                <w:szCs w:val="18"/>
              </w:rPr>
            </w:pPr>
            <w:r>
              <w:rPr>
                <w:sz w:val="18"/>
                <w:szCs w:val="18"/>
              </w:rPr>
              <w:t>When the Applicant task is open you will see a screen like this:</w:t>
            </w:r>
          </w:p>
          <w:p w14:paraId="38836363" w14:textId="77777777" w:rsidR="00AA1FF1" w:rsidRDefault="00AA1FF1" w:rsidP="008A4303">
            <w:pPr>
              <w:rPr>
                <w:sz w:val="18"/>
                <w:szCs w:val="18"/>
              </w:rPr>
            </w:pPr>
          </w:p>
          <w:p w14:paraId="4D0C57A7" w14:textId="1CC0085F" w:rsidR="00AA1FF1" w:rsidRDefault="00AA1FF1" w:rsidP="008A4303">
            <w:pPr>
              <w:jc w:val="center"/>
              <w:rPr>
                <w:sz w:val="18"/>
                <w:szCs w:val="18"/>
              </w:rPr>
            </w:pPr>
            <w:r>
              <w:rPr>
                <w:noProof/>
                <w:sz w:val="18"/>
                <w:szCs w:val="18"/>
                <w:lang w:eastAsia="en-GB"/>
              </w:rPr>
              <w:drawing>
                <wp:inline distT="0" distB="0" distL="0" distR="0" wp14:anchorId="0E0DF583" wp14:editId="052BC3CE">
                  <wp:extent cx="4391056" cy="4125432"/>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44F64.tmp"/>
                          <pic:cNvPicPr/>
                        </pic:nvPicPr>
                        <pic:blipFill>
                          <a:blip r:embed="rId23">
                            <a:extLst>
                              <a:ext uri="{28A0092B-C50C-407E-A947-70E740481C1C}">
                                <a14:useLocalDpi xmlns:a14="http://schemas.microsoft.com/office/drawing/2010/main" val="0"/>
                              </a:ext>
                            </a:extLst>
                          </a:blip>
                          <a:stretch>
                            <a:fillRect/>
                          </a:stretch>
                        </pic:blipFill>
                        <pic:spPr>
                          <a:xfrm>
                            <a:off x="0" y="0"/>
                            <a:ext cx="4388705" cy="4123223"/>
                          </a:xfrm>
                          <a:prstGeom prst="rect">
                            <a:avLst/>
                          </a:prstGeom>
                        </pic:spPr>
                      </pic:pic>
                    </a:graphicData>
                  </a:graphic>
                </wp:inline>
              </w:drawing>
            </w:r>
          </w:p>
          <w:p w14:paraId="5D179C29" w14:textId="77777777" w:rsidR="00AA1FF1" w:rsidRDefault="00AA1FF1" w:rsidP="008A4303">
            <w:pPr>
              <w:rPr>
                <w:sz w:val="18"/>
                <w:szCs w:val="18"/>
              </w:rPr>
            </w:pPr>
          </w:p>
          <w:p w14:paraId="2BEBD5E1" w14:textId="2C20767B" w:rsidR="00AA1FF1" w:rsidRDefault="008A4303" w:rsidP="008A4303">
            <w:pPr>
              <w:rPr>
                <w:sz w:val="18"/>
                <w:szCs w:val="18"/>
              </w:rPr>
            </w:pPr>
            <w:r>
              <w:rPr>
                <w:sz w:val="18"/>
                <w:szCs w:val="18"/>
              </w:rPr>
              <w:t>There are five t</w:t>
            </w:r>
            <w:r w:rsidR="00AA1FF1">
              <w:rPr>
                <w:sz w:val="18"/>
                <w:szCs w:val="18"/>
              </w:rPr>
              <w:t>ypes of tools in the data flow tasks</w:t>
            </w:r>
            <w:r>
              <w:rPr>
                <w:sz w:val="18"/>
                <w:szCs w:val="18"/>
              </w:rPr>
              <w:t>:</w:t>
            </w:r>
          </w:p>
          <w:p w14:paraId="633C2045" w14:textId="77777777" w:rsidR="00AA1FF1" w:rsidRDefault="00AA1FF1" w:rsidP="008A4303">
            <w:pPr>
              <w:rPr>
                <w:sz w:val="18"/>
                <w:szCs w:val="18"/>
              </w:rPr>
            </w:pPr>
          </w:p>
          <w:p w14:paraId="18E796B0" w14:textId="72793DCE" w:rsidR="00AA1FF1" w:rsidRDefault="00AA1FF1" w:rsidP="008A4303">
            <w:pPr>
              <w:pStyle w:val="ListParagraph"/>
              <w:numPr>
                <w:ilvl w:val="0"/>
                <w:numId w:val="13"/>
              </w:numPr>
              <w:rPr>
                <w:sz w:val="18"/>
                <w:szCs w:val="18"/>
              </w:rPr>
            </w:pPr>
            <w:r w:rsidRPr="008A4303">
              <w:rPr>
                <w:b/>
                <w:sz w:val="18"/>
                <w:szCs w:val="18"/>
              </w:rPr>
              <w:t>One</w:t>
            </w:r>
            <w:r>
              <w:rPr>
                <w:sz w:val="18"/>
                <w:szCs w:val="18"/>
              </w:rPr>
              <w:t xml:space="preserve"> Data Flow Source</w:t>
            </w:r>
            <w:r w:rsidR="008A4303">
              <w:rPr>
                <w:sz w:val="18"/>
                <w:szCs w:val="18"/>
              </w:rPr>
              <w:t>:</w:t>
            </w:r>
          </w:p>
          <w:p w14:paraId="3044EF8A" w14:textId="77777777" w:rsidR="008A4303" w:rsidRPr="008A4303" w:rsidRDefault="008A4303" w:rsidP="008A4303">
            <w:pPr>
              <w:rPr>
                <w:sz w:val="18"/>
                <w:szCs w:val="18"/>
              </w:rPr>
            </w:pPr>
          </w:p>
          <w:p w14:paraId="45728514" w14:textId="3CDF1862" w:rsidR="00AA1FF1" w:rsidRDefault="00AA1FF1" w:rsidP="008A4303">
            <w:pPr>
              <w:pStyle w:val="ListParagraph"/>
              <w:numPr>
                <w:ilvl w:val="0"/>
                <w:numId w:val="14"/>
              </w:numPr>
              <w:ind w:left="426" w:firstLine="0"/>
              <w:rPr>
                <w:sz w:val="18"/>
                <w:szCs w:val="18"/>
              </w:rPr>
            </w:pPr>
            <w:r>
              <w:rPr>
                <w:sz w:val="18"/>
                <w:szCs w:val="18"/>
              </w:rPr>
              <w:t>Here an XML Source - named CUD XML Transformed</w:t>
            </w:r>
            <w:r w:rsidR="008A4303">
              <w:rPr>
                <w:sz w:val="18"/>
                <w:szCs w:val="18"/>
              </w:rPr>
              <w:t>:</w:t>
            </w:r>
          </w:p>
          <w:p w14:paraId="087BFC7B" w14:textId="77777777" w:rsidR="008A4303" w:rsidRPr="008A4303" w:rsidRDefault="008A4303" w:rsidP="008A4303">
            <w:pPr>
              <w:rPr>
                <w:sz w:val="18"/>
                <w:szCs w:val="18"/>
              </w:rPr>
            </w:pPr>
          </w:p>
          <w:p w14:paraId="20C35D37" w14:textId="1B13243C" w:rsidR="00AA1FF1" w:rsidRDefault="00AA1FF1" w:rsidP="008A4303">
            <w:pPr>
              <w:pStyle w:val="ListParagraph"/>
              <w:numPr>
                <w:ilvl w:val="0"/>
                <w:numId w:val="13"/>
              </w:numPr>
              <w:rPr>
                <w:sz w:val="18"/>
                <w:szCs w:val="18"/>
              </w:rPr>
            </w:pPr>
            <w:r w:rsidRPr="008A4303">
              <w:rPr>
                <w:b/>
                <w:sz w:val="18"/>
                <w:szCs w:val="18"/>
              </w:rPr>
              <w:t>Three</w:t>
            </w:r>
            <w:r>
              <w:rPr>
                <w:sz w:val="18"/>
                <w:szCs w:val="18"/>
              </w:rPr>
              <w:t xml:space="preserve"> Flow Transformations</w:t>
            </w:r>
            <w:r w:rsidR="005977D4">
              <w:rPr>
                <w:sz w:val="18"/>
                <w:szCs w:val="18"/>
              </w:rPr>
              <w:t xml:space="preserve"> tools</w:t>
            </w:r>
            <w:r w:rsidR="008A4303">
              <w:rPr>
                <w:sz w:val="18"/>
                <w:szCs w:val="18"/>
              </w:rPr>
              <w:t>:</w:t>
            </w:r>
          </w:p>
          <w:p w14:paraId="2902C581" w14:textId="77777777" w:rsidR="008A4303" w:rsidRPr="008A4303" w:rsidRDefault="008A4303" w:rsidP="008A4303">
            <w:pPr>
              <w:rPr>
                <w:sz w:val="18"/>
                <w:szCs w:val="18"/>
              </w:rPr>
            </w:pPr>
          </w:p>
          <w:p w14:paraId="1A6C2FD2" w14:textId="4861CDE4" w:rsidR="00AA1FF1" w:rsidRDefault="005977D4" w:rsidP="008A4303">
            <w:pPr>
              <w:pStyle w:val="ListParagraph"/>
              <w:numPr>
                <w:ilvl w:val="0"/>
                <w:numId w:val="15"/>
              </w:numPr>
              <w:ind w:left="567" w:hanging="141"/>
              <w:rPr>
                <w:sz w:val="18"/>
                <w:szCs w:val="18"/>
              </w:rPr>
            </w:pPr>
            <w:r>
              <w:rPr>
                <w:sz w:val="18"/>
                <w:szCs w:val="18"/>
              </w:rPr>
              <w:t xml:space="preserve">4 </w:t>
            </w:r>
            <w:r w:rsidR="00AA1FF1">
              <w:rPr>
                <w:sz w:val="18"/>
                <w:szCs w:val="18"/>
              </w:rPr>
              <w:t>Sort</w:t>
            </w:r>
            <w:r>
              <w:rPr>
                <w:sz w:val="18"/>
                <w:szCs w:val="18"/>
              </w:rPr>
              <w:t>s</w:t>
            </w:r>
            <w:r w:rsidR="008A4303">
              <w:rPr>
                <w:sz w:val="18"/>
                <w:szCs w:val="18"/>
              </w:rPr>
              <w:t xml:space="preserve"> – named cudid, applicant, Application, and </w:t>
            </w:r>
            <w:proofErr w:type="spellStart"/>
            <w:r w:rsidR="008A4303">
              <w:rPr>
                <w:sz w:val="18"/>
                <w:szCs w:val="18"/>
              </w:rPr>
              <w:t>SorOnApplicantId</w:t>
            </w:r>
            <w:proofErr w:type="spellEnd"/>
          </w:p>
          <w:p w14:paraId="39CB1964" w14:textId="7E2ECD48" w:rsidR="00AA1FF1" w:rsidRDefault="005977D4" w:rsidP="008A4303">
            <w:pPr>
              <w:pStyle w:val="ListParagraph"/>
              <w:numPr>
                <w:ilvl w:val="0"/>
                <w:numId w:val="15"/>
              </w:numPr>
              <w:ind w:left="567" w:hanging="141"/>
              <w:rPr>
                <w:sz w:val="18"/>
                <w:szCs w:val="18"/>
              </w:rPr>
            </w:pPr>
            <w:r>
              <w:rPr>
                <w:sz w:val="18"/>
                <w:szCs w:val="18"/>
              </w:rPr>
              <w:t xml:space="preserve">2 </w:t>
            </w:r>
            <w:r w:rsidR="00AA1FF1">
              <w:rPr>
                <w:sz w:val="18"/>
                <w:szCs w:val="18"/>
              </w:rPr>
              <w:t>Merge Join</w:t>
            </w:r>
            <w:r>
              <w:rPr>
                <w:sz w:val="18"/>
                <w:szCs w:val="18"/>
              </w:rPr>
              <w:t>s</w:t>
            </w:r>
            <w:r w:rsidR="008A4303">
              <w:rPr>
                <w:sz w:val="18"/>
                <w:szCs w:val="18"/>
              </w:rPr>
              <w:t xml:space="preserve"> – named </w:t>
            </w:r>
            <w:proofErr w:type="spellStart"/>
            <w:r w:rsidR="008A4303">
              <w:rPr>
                <w:sz w:val="18"/>
                <w:szCs w:val="18"/>
              </w:rPr>
              <w:t>cudid+applicant</w:t>
            </w:r>
            <w:proofErr w:type="spellEnd"/>
            <w:r w:rsidR="008A4303">
              <w:rPr>
                <w:sz w:val="18"/>
                <w:szCs w:val="18"/>
              </w:rPr>
              <w:t>, and +Application</w:t>
            </w:r>
          </w:p>
          <w:p w14:paraId="7A8CFB71" w14:textId="78735E65" w:rsidR="00AA1FF1" w:rsidRDefault="005977D4" w:rsidP="008A4303">
            <w:pPr>
              <w:pStyle w:val="ListParagraph"/>
              <w:numPr>
                <w:ilvl w:val="0"/>
                <w:numId w:val="15"/>
              </w:numPr>
              <w:ind w:left="567" w:hanging="141"/>
              <w:rPr>
                <w:sz w:val="18"/>
                <w:szCs w:val="18"/>
              </w:rPr>
            </w:pPr>
            <w:r>
              <w:rPr>
                <w:sz w:val="18"/>
                <w:szCs w:val="18"/>
              </w:rPr>
              <w:t xml:space="preserve">1 </w:t>
            </w:r>
            <w:r w:rsidR="00AA1FF1">
              <w:rPr>
                <w:sz w:val="18"/>
                <w:szCs w:val="18"/>
              </w:rPr>
              <w:t>Data Conversion</w:t>
            </w:r>
          </w:p>
          <w:p w14:paraId="7A52FFCB" w14:textId="77777777" w:rsidR="008A4303" w:rsidRPr="008A4303" w:rsidRDefault="008A4303" w:rsidP="008A4303">
            <w:pPr>
              <w:rPr>
                <w:sz w:val="18"/>
                <w:szCs w:val="18"/>
              </w:rPr>
            </w:pPr>
          </w:p>
          <w:p w14:paraId="75707D98" w14:textId="77777777" w:rsidR="008A4303" w:rsidRDefault="008A4303" w:rsidP="008A4303">
            <w:pPr>
              <w:pStyle w:val="ListParagraph"/>
              <w:numPr>
                <w:ilvl w:val="0"/>
                <w:numId w:val="13"/>
              </w:numPr>
              <w:rPr>
                <w:sz w:val="18"/>
                <w:szCs w:val="18"/>
              </w:rPr>
            </w:pPr>
            <w:r w:rsidRPr="008A4303">
              <w:rPr>
                <w:b/>
                <w:sz w:val="18"/>
                <w:szCs w:val="18"/>
              </w:rPr>
              <w:t>One</w:t>
            </w:r>
            <w:r>
              <w:rPr>
                <w:sz w:val="18"/>
                <w:szCs w:val="18"/>
              </w:rPr>
              <w:t xml:space="preserve"> Data Flow Destination:</w:t>
            </w:r>
          </w:p>
          <w:p w14:paraId="7017A2D8" w14:textId="77777777" w:rsidR="008A4303" w:rsidRPr="008A4303" w:rsidRDefault="008A4303" w:rsidP="008A4303">
            <w:pPr>
              <w:rPr>
                <w:sz w:val="18"/>
                <w:szCs w:val="18"/>
              </w:rPr>
            </w:pPr>
          </w:p>
          <w:p w14:paraId="5DD28AAB" w14:textId="14EF9632" w:rsidR="008A4303" w:rsidRPr="008A4303" w:rsidRDefault="008A4303" w:rsidP="008A4303">
            <w:pPr>
              <w:pStyle w:val="ListParagraph"/>
              <w:numPr>
                <w:ilvl w:val="0"/>
                <w:numId w:val="16"/>
              </w:numPr>
              <w:ind w:left="709" w:hanging="283"/>
              <w:rPr>
                <w:sz w:val="18"/>
                <w:szCs w:val="18"/>
              </w:rPr>
            </w:pPr>
            <w:r>
              <w:rPr>
                <w:sz w:val="18"/>
                <w:szCs w:val="18"/>
              </w:rPr>
              <w:t>Here an SQL Server Destination - named for the target table in the CUD_Receiver database</w:t>
            </w:r>
          </w:p>
        </w:tc>
      </w:tr>
    </w:tbl>
    <w:p w14:paraId="13A5B695" w14:textId="77777777" w:rsidR="008A4303" w:rsidRDefault="008A4303">
      <w:pPr>
        <w:rPr>
          <w:sz w:val="18"/>
          <w:szCs w:val="18"/>
        </w:rPr>
      </w:pPr>
      <w:r>
        <w:rPr>
          <w:sz w:val="18"/>
          <w:szCs w:val="18"/>
        </w:rPr>
        <w:br w:type="page"/>
      </w:r>
    </w:p>
    <w:p w14:paraId="4A6CA14A" w14:textId="6B29B49B" w:rsidR="008A4303" w:rsidRPr="005C40DA" w:rsidRDefault="008A4303" w:rsidP="005C40DA">
      <w:pPr>
        <w:pStyle w:val="ListParagraph"/>
        <w:numPr>
          <w:ilvl w:val="3"/>
          <w:numId w:val="10"/>
        </w:numPr>
        <w:rPr>
          <w:i/>
          <w:sz w:val="18"/>
          <w:szCs w:val="18"/>
        </w:rPr>
      </w:pPr>
      <w:r w:rsidRPr="005C40DA">
        <w:rPr>
          <w:i/>
          <w:sz w:val="18"/>
          <w:szCs w:val="18"/>
        </w:rPr>
        <w:t>The Data Flow Source tool</w:t>
      </w:r>
    </w:p>
    <w:tbl>
      <w:tblPr>
        <w:tblStyle w:val="TableGrid"/>
        <w:tblW w:w="5000" w:type="pct"/>
        <w:shd w:val="clear" w:color="auto" w:fill="DBE5F1" w:themeFill="accent1" w:themeFillTint="33"/>
        <w:tblLook w:val="04A0" w:firstRow="1" w:lastRow="0" w:firstColumn="1" w:lastColumn="0" w:noHBand="0" w:noVBand="1"/>
      </w:tblPr>
      <w:tblGrid>
        <w:gridCol w:w="9242"/>
      </w:tblGrid>
      <w:tr w:rsidR="008A4303" w14:paraId="129B08DE" w14:textId="77777777" w:rsidTr="006B37AA">
        <w:trPr>
          <w:trHeight w:val="13010"/>
        </w:trPr>
        <w:tc>
          <w:tcPr>
            <w:tcW w:w="5000" w:type="pct"/>
            <w:shd w:val="clear" w:color="auto" w:fill="DBE5F1" w:themeFill="accent1" w:themeFillTint="33"/>
            <w:vAlign w:val="center"/>
          </w:tcPr>
          <w:p w14:paraId="60AFF10E" w14:textId="02432CCF" w:rsidR="008A4303" w:rsidRDefault="008A4303" w:rsidP="006B37AA">
            <w:pPr>
              <w:rPr>
                <w:sz w:val="18"/>
                <w:szCs w:val="18"/>
              </w:rPr>
            </w:pPr>
            <w:r>
              <w:rPr>
                <w:sz w:val="18"/>
                <w:szCs w:val="18"/>
              </w:rPr>
              <w:t xml:space="preserve">The Data Flow Source in this task is an XML </w:t>
            </w:r>
            <w:r w:rsidR="005977D4">
              <w:rPr>
                <w:sz w:val="18"/>
                <w:szCs w:val="18"/>
              </w:rPr>
              <w:t>Source,</w:t>
            </w:r>
            <w:r>
              <w:rPr>
                <w:sz w:val="18"/>
                <w:szCs w:val="18"/>
              </w:rPr>
              <w:t xml:space="preserve"> which is the </w:t>
            </w:r>
            <w:r w:rsidRPr="008A4303">
              <w:rPr>
                <w:sz w:val="18"/>
                <w:szCs w:val="18"/>
              </w:rPr>
              <w:t>CUD_Output_Transformed.xml</w:t>
            </w:r>
            <w:r>
              <w:rPr>
                <w:sz w:val="18"/>
                <w:szCs w:val="18"/>
              </w:rPr>
              <w:t>.</w:t>
            </w:r>
          </w:p>
          <w:p w14:paraId="58BFA011" w14:textId="77777777" w:rsidR="008A4303" w:rsidRDefault="008A4303" w:rsidP="006B37AA">
            <w:pPr>
              <w:rPr>
                <w:sz w:val="18"/>
                <w:szCs w:val="18"/>
              </w:rPr>
            </w:pPr>
          </w:p>
          <w:p w14:paraId="2DE4FC3A" w14:textId="2B45E7A4" w:rsidR="008A4303" w:rsidRDefault="008A4303" w:rsidP="006B37AA">
            <w:pPr>
              <w:rPr>
                <w:sz w:val="18"/>
                <w:szCs w:val="18"/>
              </w:rPr>
            </w:pPr>
            <w:r>
              <w:rPr>
                <w:sz w:val="18"/>
                <w:szCs w:val="18"/>
              </w:rPr>
              <w:t>The tool has already been pre-configured, but you can check it and confirm it by:</w:t>
            </w:r>
          </w:p>
          <w:p w14:paraId="33D44FA7" w14:textId="77777777" w:rsidR="008A4303" w:rsidRDefault="008A4303" w:rsidP="006B37AA">
            <w:pPr>
              <w:rPr>
                <w:sz w:val="18"/>
                <w:szCs w:val="18"/>
              </w:rPr>
            </w:pPr>
          </w:p>
          <w:p w14:paraId="757B92AD" w14:textId="6C343470" w:rsidR="008A4303" w:rsidRDefault="008A4303" w:rsidP="006B37AA">
            <w:pPr>
              <w:pStyle w:val="ListParagraph"/>
              <w:numPr>
                <w:ilvl w:val="0"/>
                <w:numId w:val="17"/>
              </w:numPr>
              <w:rPr>
                <w:sz w:val="18"/>
                <w:szCs w:val="18"/>
              </w:rPr>
            </w:pPr>
            <w:r>
              <w:rPr>
                <w:sz w:val="18"/>
                <w:szCs w:val="18"/>
              </w:rPr>
              <w:t>Right clicking on the tool</w:t>
            </w:r>
          </w:p>
          <w:p w14:paraId="107D3F29" w14:textId="0B68E9BD" w:rsidR="008A4303" w:rsidRDefault="008A4303" w:rsidP="006B37AA">
            <w:pPr>
              <w:pStyle w:val="ListParagraph"/>
              <w:numPr>
                <w:ilvl w:val="0"/>
                <w:numId w:val="17"/>
              </w:numPr>
              <w:rPr>
                <w:sz w:val="18"/>
                <w:szCs w:val="18"/>
              </w:rPr>
            </w:pPr>
            <w:r>
              <w:rPr>
                <w:sz w:val="18"/>
                <w:szCs w:val="18"/>
              </w:rPr>
              <w:t>Selecting Edit</w:t>
            </w:r>
          </w:p>
          <w:p w14:paraId="2991E987" w14:textId="77777777" w:rsidR="008A4303" w:rsidRDefault="008A4303" w:rsidP="006B37AA">
            <w:pPr>
              <w:rPr>
                <w:sz w:val="18"/>
                <w:szCs w:val="18"/>
              </w:rPr>
            </w:pPr>
          </w:p>
          <w:p w14:paraId="546CAD0B" w14:textId="33B90AA4" w:rsidR="00054475" w:rsidRPr="00054475" w:rsidRDefault="00054475" w:rsidP="006B37AA">
            <w:pPr>
              <w:rPr>
                <w:sz w:val="18"/>
                <w:szCs w:val="18"/>
              </w:rPr>
            </w:pPr>
            <w:r>
              <w:rPr>
                <w:sz w:val="18"/>
                <w:szCs w:val="18"/>
              </w:rPr>
              <w:t>You can see the XML Source Editor</w:t>
            </w:r>
            <w:r w:rsidR="006B37AA">
              <w:rPr>
                <w:sz w:val="18"/>
                <w:szCs w:val="18"/>
              </w:rPr>
              <w:t xml:space="preserve">, the XML and the XSD Location, if you have altered any of the “source” </w:t>
            </w:r>
            <w:proofErr w:type="spellStart"/>
            <w:r w:rsidR="006B37AA">
              <w:rPr>
                <w:sz w:val="18"/>
                <w:szCs w:val="18"/>
              </w:rPr>
              <w:t>pathfiles</w:t>
            </w:r>
            <w:proofErr w:type="spellEnd"/>
            <w:r w:rsidR="006B37AA">
              <w:rPr>
                <w:sz w:val="18"/>
                <w:szCs w:val="18"/>
              </w:rPr>
              <w:t xml:space="preserve"> and filenames you will need to alter the locations and files here.</w:t>
            </w:r>
          </w:p>
          <w:p w14:paraId="73399F1A" w14:textId="77777777" w:rsidR="008A4303" w:rsidRDefault="008A4303" w:rsidP="006B37AA">
            <w:pPr>
              <w:rPr>
                <w:sz w:val="18"/>
                <w:szCs w:val="18"/>
              </w:rPr>
            </w:pPr>
          </w:p>
          <w:p w14:paraId="5CDA0B4B" w14:textId="45D64DDE" w:rsidR="006B37AA" w:rsidRDefault="006B37AA" w:rsidP="006B37AA">
            <w:pPr>
              <w:jc w:val="center"/>
              <w:rPr>
                <w:sz w:val="18"/>
                <w:szCs w:val="18"/>
              </w:rPr>
            </w:pPr>
            <w:r>
              <w:rPr>
                <w:noProof/>
                <w:sz w:val="18"/>
                <w:szCs w:val="18"/>
                <w:lang w:eastAsia="en-GB"/>
              </w:rPr>
              <mc:AlternateContent>
                <mc:Choice Requires="wps">
                  <w:drawing>
                    <wp:anchor distT="0" distB="0" distL="114300" distR="114300" simplePos="0" relativeHeight="251665408" behindDoc="0" locked="0" layoutInCell="1" allowOverlap="1" wp14:anchorId="4CA97962" wp14:editId="6A476C6E">
                      <wp:simplePos x="0" y="0"/>
                      <wp:positionH relativeFrom="column">
                        <wp:posOffset>1069975</wp:posOffset>
                      </wp:positionH>
                      <wp:positionV relativeFrom="paragraph">
                        <wp:posOffset>819150</wp:posOffset>
                      </wp:positionV>
                      <wp:extent cx="48895" cy="1459865"/>
                      <wp:effectExtent l="76200" t="38100" r="46355" b="26035"/>
                      <wp:wrapNone/>
                      <wp:docPr id="17" name="Straight Arrow Connector 17"/>
                      <wp:cNvGraphicFramePr/>
                      <a:graphic xmlns:a="http://schemas.openxmlformats.org/drawingml/2006/main">
                        <a:graphicData uri="http://schemas.microsoft.com/office/word/2010/wordprocessingShape">
                          <wps:wsp>
                            <wps:cNvCnPr/>
                            <wps:spPr>
                              <a:xfrm flipH="1" flipV="1">
                                <a:off x="0" y="0"/>
                                <a:ext cx="48895" cy="1459865"/>
                              </a:xfrm>
                              <a:prstGeom prst="straightConnector1">
                                <a:avLst/>
                              </a:prstGeom>
                              <a:noFill/>
                              <a:ln w="19050" cap="flat" cmpd="sng" algn="ctr">
                                <a:solidFill>
                                  <a:srgbClr val="FF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84.25pt;margin-top:64.5pt;width:3.85pt;height:114.9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" strokecolor="red" strokeweight="1.5pt">
                      <v:stroke endarrow="block"/>
                    </v:shape>
                  </w:pict>
                </mc:Fallback>
              </mc:AlternateContent>
            </w:r>
            <w:r>
              <w:rPr>
                <w:noProof/>
                <w:sz w:val="18"/>
                <w:szCs w:val="18"/>
                <w:lang w:eastAsia="en-GB"/>
              </w:rPr>
              <w:drawing>
                <wp:inline distT="0" distB="0" distL="0" distR="0" wp14:anchorId="0646E58B" wp14:editId="71DBDFF9">
                  <wp:extent cx="4140990" cy="21406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45C70.tmp"/>
                          <pic:cNvPicPr/>
                        </pic:nvPicPr>
                        <pic:blipFill>
                          <a:blip r:embed="rId24">
                            <a:extLst>
                              <a:ext uri="{28A0092B-C50C-407E-A947-70E740481C1C}">
                                <a14:useLocalDpi xmlns:a14="http://schemas.microsoft.com/office/drawing/2010/main" val="0"/>
                              </a:ext>
                            </a:extLst>
                          </a:blip>
                          <a:stretch>
                            <a:fillRect/>
                          </a:stretch>
                        </pic:blipFill>
                        <pic:spPr>
                          <a:xfrm>
                            <a:off x="0" y="0"/>
                            <a:ext cx="4140948" cy="2140667"/>
                          </a:xfrm>
                          <a:prstGeom prst="rect">
                            <a:avLst/>
                          </a:prstGeom>
                        </pic:spPr>
                      </pic:pic>
                    </a:graphicData>
                  </a:graphic>
                </wp:inline>
              </w:drawing>
            </w:r>
          </w:p>
          <w:p w14:paraId="7AB74F69" w14:textId="77777777" w:rsidR="008A4303" w:rsidRDefault="008A4303" w:rsidP="006B37AA">
            <w:pPr>
              <w:rPr>
                <w:sz w:val="18"/>
                <w:szCs w:val="18"/>
              </w:rPr>
            </w:pPr>
          </w:p>
          <w:p w14:paraId="656E5FD6" w14:textId="5BED9E14" w:rsidR="006B37AA" w:rsidRDefault="006B37AA" w:rsidP="006B37AA">
            <w:pPr>
              <w:rPr>
                <w:sz w:val="18"/>
                <w:szCs w:val="18"/>
              </w:rPr>
            </w:pPr>
            <w:r>
              <w:rPr>
                <w:sz w:val="18"/>
                <w:szCs w:val="18"/>
              </w:rPr>
              <w:t>If you click on Columns</w:t>
            </w:r>
          </w:p>
          <w:p w14:paraId="7C31D37E" w14:textId="77777777" w:rsidR="006B37AA" w:rsidRDefault="006B37AA" w:rsidP="006B37AA">
            <w:pPr>
              <w:rPr>
                <w:sz w:val="18"/>
                <w:szCs w:val="18"/>
              </w:rPr>
            </w:pPr>
          </w:p>
          <w:p w14:paraId="1E8B7D24" w14:textId="77777777" w:rsidR="006B37AA" w:rsidRDefault="006B37AA" w:rsidP="006B37AA">
            <w:pPr>
              <w:rPr>
                <w:sz w:val="18"/>
                <w:szCs w:val="18"/>
              </w:rPr>
            </w:pPr>
            <w:r>
              <w:rPr>
                <w:sz w:val="18"/>
                <w:szCs w:val="18"/>
              </w:rPr>
              <w:t>You will get a screen like this:</w:t>
            </w:r>
          </w:p>
          <w:p w14:paraId="684C8500" w14:textId="77777777" w:rsidR="006B37AA" w:rsidRDefault="006B37AA" w:rsidP="006B37AA">
            <w:pPr>
              <w:rPr>
                <w:sz w:val="18"/>
                <w:szCs w:val="18"/>
              </w:rPr>
            </w:pPr>
          </w:p>
          <w:p w14:paraId="75252255" w14:textId="41FD09F4" w:rsidR="006B37AA" w:rsidRDefault="006B37AA" w:rsidP="006B37AA">
            <w:pPr>
              <w:jc w:val="center"/>
              <w:rPr>
                <w:sz w:val="18"/>
                <w:szCs w:val="18"/>
              </w:rPr>
            </w:pPr>
            <w:r>
              <w:rPr>
                <w:noProof/>
                <w:sz w:val="18"/>
                <w:szCs w:val="18"/>
                <w:lang w:eastAsia="en-GB"/>
              </w:rPr>
              <w:drawing>
                <wp:inline distT="0" distB="0" distL="0" distR="0" wp14:anchorId="3A38332A" wp14:editId="509A5378">
                  <wp:extent cx="4097079" cy="31252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45A8D.tmp"/>
                          <pic:cNvPicPr/>
                        </pic:nvPicPr>
                        <pic:blipFill>
                          <a:blip r:embed="rId25">
                            <a:extLst>
                              <a:ext uri="{28A0092B-C50C-407E-A947-70E740481C1C}">
                                <a14:useLocalDpi xmlns:a14="http://schemas.microsoft.com/office/drawing/2010/main" val="0"/>
                              </a:ext>
                            </a:extLst>
                          </a:blip>
                          <a:stretch>
                            <a:fillRect/>
                          </a:stretch>
                        </pic:blipFill>
                        <pic:spPr>
                          <a:xfrm>
                            <a:off x="0" y="0"/>
                            <a:ext cx="4095626" cy="3124129"/>
                          </a:xfrm>
                          <a:prstGeom prst="rect">
                            <a:avLst/>
                          </a:prstGeom>
                        </pic:spPr>
                      </pic:pic>
                    </a:graphicData>
                  </a:graphic>
                </wp:inline>
              </w:drawing>
            </w:r>
          </w:p>
          <w:p w14:paraId="4B80F996" w14:textId="77777777" w:rsidR="006B37AA" w:rsidRDefault="006B37AA" w:rsidP="006B37AA">
            <w:pPr>
              <w:rPr>
                <w:sz w:val="18"/>
                <w:szCs w:val="18"/>
              </w:rPr>
            </w:pPr>
          </w:p>
          <w:p w14:paraId="2DF3C4E9" w14:textId="22C08684" w:rsidR="006B37AA" w:rsidRDefault="006B37AA" w:rsidP="006B37AA">
            <w:pPr>
              <w:rPr>
                <w:sz w:val="18"/>
                <w:szCs w:val="18"/>
              </w:rPr>
            </w:pPr>
            <w:r>
              <w:rPr>
                <w:sz w:val="18"/>
                <w:szCs w:val="18"/>
              </w:rPr>
              <w:t>Selecting the drop down Menu will display the outputs available from the xml.</w:t>
            </w:r>
          </w:p>
          <w:p w14:paraId="4EF54C1F" w14:textId="77777777" w:rsidR="006B37AA" w:rsidRDefault="006B37AA" w:rsidP="006B37AA">
            <w:pPr>
              <w:rPr>
                <w:sz w:val="18"/>
                <w:szCs w:val="18"/>
              </w:rPr>
            </w:pPr>
          </w:p>
          <w:p w14:paraId="73D37777" w14:textId="5C1AFB93" w:rsidR="006B37AA" w:rsidRDefault="006B37AA" w:rsidP="006B37AA">
            <w:pPr>
              <w:rPr>
                <w:sz w:val="18"/>
                <w:szCs w:val="18"/>
              </w:rPr>
            </w:pPr>
            <w:r>
              <w:rPr>
                <w:sz w:val="18"/>
                <w:szCs w:val="18"/>
              </w:rPr>
              <w:t>You do not need to select an output at this point, just click OK, if you have made any changes, or Cancel if you have not.</w:t>
            </w:r>
          </w:p>
        </w:tc>
      </w:tr>
    </w:tbl>
    <w:p w14:paraId="05F8A6A2" w14:textId="76D3F6DD" w:rsidR="006B37AA" w:rsidRDefault="006B37AA" w:rsidP="00772A86">
      <w:pPr>
        <w:spacing w:after="0" w:line="240" w:lineRule="auto"/>
        <w:rPr>
          <w:sz w:val="18"/>
          <w:szCs w:val="18"/>
        </w:rPr>
      </w:pPr>
    </w:p>
    <w:p w14:paraId="3CB260C4" w14:textId="77777777" w:rsidR="006B37AA" w:rsidRDefault="006B37AA">
      <w:pPr>
        <w:rPr>
          <w:sz w:val="18"/>
          <w:szCs w:val="18"/>
        </w:rPr>
      </w:pPr>
      <w:r>
        <w:rPr>
          <w:sz w:val="18"/>
          <w:szCs w:val="18"/>
        </w:rPr>
        <w:br w:type="page"/>
      </w:r>
    </w:p>
    <w:p w14:paraId="28022F0E" w14:textId="541A7983" w:rsidR="00AA1FF1" w:rsidRPr="005C40DA" w:rsidRDefault="006B37AA" w:rsidP="005C40DA">
      <w:pPr>
        <w:pStyle w:val="ListParagraph"/>
        <w:numPr>
          <w:ilvl w:val="3"/>
          <w:numId w:val="10"/>
        </w:numPr>
        <w:spacing w:after="0" w:line="240" w:lineRule="auto"/>
        <w:rPr>
          <w:i/>
          <w:sz w:val="18"/>
          <w:szCs w:val="18"/>
        </w:rPr>
      </w:pPr>
      <w:r w:rsidRPr="005C40DA">
        <w:rPr>
          <w:i/>
          <w:sz w:val="18"/>
          <w:szCs w:val="18"/>
        </w:rPr>
        <w:t>The Data Flow Transformation Tool – Sort</w:t>
      </w:r>
    </w:p>
    <w:p w14:paraId="7BFF33F1" w14:textId="77777777" w:rsidR="006B37AA" w:rsidRPr="006B37AA" w:rsidRDefault="006B37AA" w:rsidP="006B37AA">
      <w:pPr>
        <w:spacing w:after="0" w:line="240" w:lineRule="auto"/>
        <w:rPr>
          <w:sz w:val="18"/>
          <w:szCs w:val="18"/>
        </w:rPr>
      </w:pPr>
    </w:p>
    <w:tbl>
      <w:tblPr>
        <w:tblStyle w:val="TableGrid"/>
        <w:tblW w:w="0" w:type="auto"/>
        <w:shd w:val="clear" w:color="auto" w:fill="DBE5F1" w:themeFill="accent1" w:themeFillTint="33"/>
        <w:tblLook w:val="04A0" w:firstRow="1" w:lastRow="0" w:firstColumn="1" w:lastColumn="0" w:noHBand="0" w:noVBand="1"/>
      </w:tblPr>
      <w:tblGrid>
        <w:gridCol w:w="9242"/>
      </w:tblGrid>
      <w:tr w:rsidR="006B37AA" w14:paraId="029DBE3F" w14:textId="77777777" w:rsidTr="005977D4">
        <w:trPr>
          <w:trHeight w:val="6645"/>
        </w:trPr>
        <w:tc>
          <w:tcPr>
            <w:tcW w:w="9242" w:type="dxa"/>
            <w:shd w:val="clear" w:color="auto" w:fill="DBE5F1" w:themeFill="accent1" w:themeFillTint="33"/>
            <w:vAlign w:val="center"/>
          </w:tcPr>
          <w:p w14:paraId="6D0E8518" w14:textId="2C4AA380" w:rsidR="006B37AA" w:rsidRDefault="006B37AA" w:rsidP="00940EB6">
            <w:pPr>
              <w:rPr>
                <w:sz w:val="18"/>
                <w:szCs w:val="18"/>
              </w:rPr>
            </w:pPr>
            <w:r>
              <w:rPr>
                <w:sz w:val="18"/>
                <w:szCs w:val="18"/>
              </w:rPr>
              <w:t>There are four “Sorts” in the example task.  The sorts are in place to</w:t>
            </w:r>
            <w:r w:rsidR="00D51414">
              <w:rPr>
                <w:sz w:val="18"/>
                <w:szCs w:val="18"/>
              </w:rPr>
              <w:t>:</w:t>
            </w:r>
          </w:p>
          <w:p w14:paraId="773438F3" w14:textId="77777777" w:rsidR="006B37AA" w:rsidRDefault="006B37AA" w:rsidP="00940EB6">
            <w:pPr>
              <w:rPr>
                <w:sz w:val="18"/>
                <w:szCs w:val="18"/>
              </w:rPr>
            </w:pPr>
          </w:p>
          <w:p w14:paraId="4F2E5264" w14:textId="6F42DA64" w:rsidR="006B37AA" w:rsidRDefault="006B37AA" w:rsidP="00940EB6">
            <w:pPr>
              <w:pStyle w:val="ListParagraph"/>
              <w:numPr>
                <w:ilvl w:val="0"/>
                <w:numId w:val="18"/>
              </w:numPr>
              <w:rPr>
                <w:sz w:val="18"/>
                <w:szCs w:val="18"/>
              </w:rPr>
            </w:pPr>
            <w:r>
              <w:rPr>
                <w:sz w:val="18"/>
                <w:szCs w:val="18"/>
              </w:rPr>
              <w:t>Select the data item we need to load into the database table</w:t>
            </w:r>
          </w:p>
          <w:p w14:paraId="09ACE4F2" w14:textId="14A3B64A" w:rsidR="006B37AA" w:rsidRDefault="00D51414" w:rsidP="00940EB6">
            <w:pPr>
              <w:pStyle w:val="ListParagraph"/>
              <w:numPr>
                <w:ilvl w:val="0"/>
                <w:numId w:val="18"/>
              </w:numPr>
              <w:rPr>
                <w:sz w:val="18"/>
                <w:szCs w:val="18"/>
              </w:rPr>
            </w:pPr>
            <w:r>
              <w:rPr>
                <w:sz w:val="18"/>
                <w:szCs w:val="18"/>
              </w:rPr>
              <w:t>Match that item to the other items in the dataset</w:t>
            </w:r>
          </w:p>
          <w:p w14:paraId="110E4C26" w14:textId="77777777" w:rsidR="00D51414" w:rsidRDefault="00D51414" w:rsidP="00940EB6">
            <w:pPr>
              <w:rPr>
                <w:sz w:val="18"/>
                <w:szCs w:val="18"/>
              </w:rPr>
            </w:pPr>
          </w:p>
          <w:p w14:paraId="6C8BF7FD" w14:textId="2B49891A" w:rsidR="00D51414" w:rsidRDefault="00D51414" w:rsidP="00940EB6">
            <w:pPr>
              <w:rPr>
                <w:sz w:val="18"/>
                <w:szCs w:val="18"/>
              </w:rPr>
            </w:pPr>
            <w:r>
              <w:rPr>
                <w:sz w:val="18"/>
                <w:szCs w:val="18"/>
              </w:rPr>
              <w:t>In this case we start with the “cudid” and we want to add the applicant data and the application data from the xml.</w:t>
            </w:r>
          </w:p>
          <w:p w14:paraId="3F1D65CA" w14:textId="77777777" w:rsidR="00D51414" w:rsidRDefault="00D51414" w:rsidP="00940EB6">
            <w:pPr>
              <w:rPr>
                <w:sz w:val="18"/>
                <w:szCs w:val="18"/>
              </w:rPr>
            </w:pPr>
          </w:p>
          <w:p w14:paraId="7C2FF5B0" w14:textId="03904631" w:rsidR="00D51414" w:rsidRDefault="00D51414" w:rsidP="00940EB6">
            <w:pPr>
              <w:jc w:val="center"/>
              <w:rPr>
                <w:sz w:val="18"/>
                <w:szCs w:val="18"/>
              </w:rPr>
            </w:pPr>
            <w:r>
              <w:rPr>
                <w:noProof/>
                <w:sz w:val="18"/>
                <w:szCs w:val="18"/>
                <w:lang w:eastAsia="en-GB"/>
              </w:rPr>
              <w:drawing>
                <wp:inline distT="0" distB="0" distL="0" distR="0" wp14:anchorId="50E18989" wp14:editId="77662E66">
                  <wp:extent cx="4229691" cy="100979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4CA61.tmp"/>
                          <pic:cNvPicPr/>
                        </pic:nvPicPr>
                        <pic:blipFill>
                          <a:blip r:embed="rId26">
                            <a:extLst>
                              <a:ext uri="{28A0092B-C50C-407E-A947-70E740481C1C}">
                                <a14:useLocalDpi xmlns:a14="http://schemas.microsoft.com/office/drawing/2010/main" val="0"/>
                              </a:ext>
                            </a:extLst>
                          </a:blip>
                          <a:stretch>
                            <a:fillRect/>
                          </a:stretch>
                        </pic:blipFill>
                        <pic:spPr>
                          <a:xfrm>
                            <a:off x="0" y="0"/>
                            <a:ext cx="4229691" cy="1009791"/>
                          </a:xfrm>
                          <a:prstGeom prst="rect">
                            <a:avLst/>
                          </a:prstGeom>
                        </pic:spPr>
                      </pic:pic>
                    </a:graphicData>
                  </a:graphic>
                </wp:inline>
              </w:drawing>
            </w:r>
          </w:p>
          <w:p w14:paraId="260EF2E5" w14:textId="77777777" w:rsidR="00D51414" w:rsidRDefault="00D51414" w:rsidP="00940EB6">
            <w:pPr>
              <w:rPr>
                <w:sz w:val="18"/>
                <w:szCs w:val="18"/>
              </w:rPr>
            </w:pPr>
          </w:p>
          <w:p w14:paraId="26890DFD" w14:textId="5D4FE3CD" w:rsidR="00D51414" w:rsidRDefault="00D51414" w:rsidP="00940EB6">
            <w:pPr>
              <w:rPr>
                <w:sz w:val="18"/>
                <w:szCs w:val="18"/>
              </w:rPr>
            </w:pPr>
            <w:r>
              <w:rPr>
                <w:sz w:val="18"/>
                <w:szCs w:val="18"/>
              </w:rPr>
              <w:t>We select the items</w:t>
            </w:r>
            <w:r w:rsidR="00940EB6">
              <w:rPr>
                <w:sz w:val="18"/>
                <w:szCs w:val="18"/>
              </w:rPr>
              <w:t xml:space="preserve"> “cudid”, “applicant” and “Application”</w:t>
            </w:r>
            <w:r>
              <w:rPr>
                <w:sz w:val="18"/>
                <w:szCs w:val="18"/>
              </w:rPr>
              <w:t xml:space="preserve"> from the source and sort each of them on their IDs</w:t>
            </w:r>
            <w:r w:rsidR="00940EB6">
              <w:rPr>
                <w:sz w:val="18"/>
                <w:szCs w:val="18"/>
              </w:rPr>
              <w:t>.  They are then ready for the “Merge Join” tool.</w:t>
            </w:r>
          </w:p>
          <w:p w14:paraId="6F2257B5" w14:textId="77777777" w:rsidR="00D51414" w:rsidRDefault="00D51414" w:rsidP="00940EB6">
            <w:pPr>
              <w:rPr>
                <w:sz w:val="18"/>
                <w:szCs w:val="18"/>
              </w:rPr>
            </w:pPr>
          </w:p>
          <w:p w14:paraId="138BB7AA" w14:textId="597CE388" w:rsidR="00D51414" w:rsidRDefault="00D51414" w:rsidP="00940EB6">
            <w:pPr>
              <w:rPr>
                <w:sz w:val="18"/>
                <w:szCs w:val="18"/>
              </w:rPr>
            </w:pPr>
            <w:r>
              <w:rPr>
                <w:sz w:val="18"/>
                <w:szCs w:val="18"/>
              </w:rPr>
              <w:t xml:space="preserve">The final </w:t>
            </w:r>
            <w:r w:rsidR="00940EB6">
              <w:rPr>
                <w:sz w:val="18"/>
                <w:szCs w:val="18"/>
              </w:rPr>
              <w:t>“</w:t>
            </w:r>
            <w:r>
              <w:rPr>
                <w:sz w:val="18"/>
                <w:szCs w:val="18"/>
              </w:rPr>
              <w:t>Sort</w:t>
            </w:r>
            <w:r w:rsidR="00940EB6">
              <w:rPr>
                <w:sz w:val="18"/>
                <w:szCs w:val="18"/>
              </w:rPr>
              <w:t>” is named</w:t>
            </w:r>
            <w:r>
              <w:rPr>
                <w:sz w:val="18"/>
                <w:szCs w:val="18"/>
              </w:rPr>
              <w:t xml:space="preserve"> </w:t>
            </w:r>
            <w:r w:rsidR="00940EB6">
              <w:rPr>
                <w:sz w:val="18"/>
                <w:szCs w:val="18"/>
              </w:rPr>
              <w:t>“</w:t>
            </w:r>
            <w:proofErr w:type="spellStart"/>
            <w:r>
              <w:rPr>
                <w:sz w:val="18"/>
                <w:szCs w:val="18"/>
              </w:rPr>
              <w:t>SortOnApplicationId</w:t>
            </w:r>
            <w:proofErr w:type="spellEnd"/>
            <w:r w:rsidR="00940EB6">
              <w:rPr>
                <w:sz w:val="18"/>
                <w:szCs w:val="18"/>
              </w:rPr>
              <w:t>”</w:t>
            </w:r>
            <w:r>
              <w:rPr>
                <w:sz w:val="18"/>
                <w:szCs w:val="18"/>
              </w:rPr>
              <w:t>.</w:t>
            </w:r>
            <w:r w:rsidR="00940EB6">
              <w:rPr>
                <w:sz w:val="18"/>
                <w:szCs w:val="18"/>
              </w:rPr>
              <w:t xml:space="preserve">  This takes the output from the “Merge Join </w:t>
            </w:r>
            <w:proofErr w:type="spellStart"/>
            <w:r w:rsidR="00940EB6">
              <w:rPr>
                <w:sz w:val="18"/>
                <w:szCs w:val="18"/>
              </w:rPr>
              <w:t>cudid+application</w:t>
            </w:r>
            <w:proofErr w:type="spellEnd"/>
            <w:r w:rsidR="00940EB6">
              <w:rPr>
                <w:sz w:val="18"/>
                <w:szCs w:val="18"/>
              </w:rPr>
              <w:t>” and re-sorts it ready for the next “Merge Join”</w:t>
            </w:r>
          </w:p>
          <w:p w14:paraId="5EFE05FC" w14:textId="77777777" w:rsidR="00D51414" w:rsidRDefault="00D51414" w:rsidP="00940EB6">
            <w:pPr>
              <w:rPr>
                <w:sz w:val="18"/>
                <w:szCs w:val="18"/>
              </w:rPr>
            </w:pPr>
          </w:p>
          <w:p w14:paraId="5C5ADD65" w14:textId="545B38A7" w:rsidR="00940EB6" w:rsidRPr="005977D4" w:rsidRDefault="00D51414" w:rsidP="00940EB6">
            <w:pPr>
              <w:rPr>
                <w:i/>
                <w:sz w:val="18"/>
                <w:szCs w:val="18"/>
              </w:rPr>
            </w:pPr>
            <w:r w:rsidRPr="005977D4">
              <w:rPr>
                <w:b/>
                <w:i/>
                <w:sz w:val="18"/>
                <w:szCs w:val="18"/>
              </w:rPr>
              <w:t>Note:</w:t>
            </w:r>
            <w:r w:rsidR="005977D4">
              <w:rPr>
                <w:i/>
                <w:sz w:val="18"/>
                <w:szCs w:val="18"/>
              </w:rPr>
              <w:t xml:space="preserve"> Each data</w:t>
            </w:r>
            <w:r w:rsidRPr="005977D4">
              <w:rPr>
                <w:i/>
                <w:sz w:val="18"/>
                <w:szCs w:val="18"/>
              </w:rPr>
              <w:t>set,</w:t>
            </w:r>
            <w:r w:rsidR="00BE72A2" w:rsidRPr="005977D4">
              <w:rPr>
                <w:i/>
                <w:sz w:val="18"/>
                <w:szCs w:val="18"/>
              </w:rPr>
              <w:t xml:space="preserve"> cud</w:t>
            </w:r>
            <w:r w:rsidR="00A46D4E" w:rsidRPr="005977D4">
              <w:rPr>
                <w:i/>
                <w:sz w:val="18"/>
                <w:szCs w:val="18"/>
              </w:rPr>
              <w:t>Subject</w:t>
            </w:r>
            <w:r w:rsidRPr="005977D4">
              <w:rPr>
                <w:i/>
                <w:sz w:val="18"/>
                <w:szCs w:val="18"/>
              </w:rPr>
              <w:t>, Student, Enrolment etc</w:t>
            </w:r>
            <w:r w:rsidR="00940EB6" w:rsidRPr="005977D4">
              <w:rPr>
                <w:i/>
                <w:sz w:val="18"/>
                <w:szCs w:val="18"/>
              </w:rPr>
              <w:t>.</w:t>
            </w:r>
            <w:r w:rsidRPr="005977D4">
              <w:rPr>
                <w:i/>
                <w:sz w:val="18"/>
                <w:szCs w:val="18"/>
              </w:rPr>
              <w:t xml:space="preserve"> has its own ID e.g. </w:t>
            </w:r>
            <w:proofErr w:type="spellStart"/>
            <w:r w:rsidRPr="005977D4">
              <w:rPr>
                <w:i/>
                <w:sz w:val="18"/>
                <w:szCs w:val="18"/>
              </w:rPr>
              <w:t>EnrolmentId</w:t>
            </w:r>
            <w:proofErr w:type="spellEnd"/>
            <w:r w:rsidR="005977D4">
              <w:rPr>
                <w:i/>
                <w:sz w:val="18"/>
                <w:szCs w:val="18"/>
              </w:rPr>
              <w:t>, StudentId</w:t>
            </w:r>
            <w:r w:rsidRPr="005977D4">
              <w:rPr>
                <w:i/>
                <w:sz w:val="18"/>
                <w:szCs w:val="18"/>
              </w:rPr>
              <w:t>.</w:t>
            </w:r>
            <w:r w:rsidR="005977D4">
              <w:rPr>
                <w:i/>
                <w:sz w:val="18"/>
                <w:szCs w:val="18"/>
              </w:rPr>
              <w:t xml:space="preserve"> </w:t>
            </w:r>
            <w:r w:rsidRPr="005977D4">
              <w:rPr>
                <w:i/>
                <w:sz w:val="18"/>
                <w:szCs w:val="18"/>
              </w:rPr>
              <w:t xml:space="preserve"> These IDs are not persistent and change each day.  These IDs are not output to the database in order to reduce confusion.</w:t>
            </w:r>
            <w:r w:rsidR="00940EB6" w:rsidRPr="005977D4">
              <w:rPr>
                <w:i/>
                <w:sz w:val="18"/>
                <w:szCs w:val="18"/>
              </w:rPr>
              <w:t xml:space="preserve">  The “Merge Join” section below explains how this is done.</w:t>
            </w:r>
          </w:p>
          <w:p w14:paraId="20FE71A7" w14:textId="77777777" w:rsidR="00940EB6" w:rsidRDefault="00940EB6" w:rsidP="00940EB6">
            <w:pPr>
              <w:rPr>
                <w:sz w:val="18"/>
                <w:szCs w:val="18"/>
              </w:rPr>
            </w:pPr>
          </w:p>
          <w:p w14:paraId="4F22BC47" w14:textId="19EABDB6" w:rsidR="00940EB6" w:rsidRPr="00D51414" w:rsidRDefault="00D51414" w:rsidP="00CB2D4F">
            <w:pPr>
              <w:rPr>
                <w:sz w:val="18"/>
                <w:szCs w:val="18"/>
              </w:rPr>
            </w:pPr>
            <w:r>
              <w:rPr>
                <w:sz w:val="18"/>
                <w:szCs w:val="18"/>
              </w:rPr>
              <w:t>The Package is set up to match everybody in the xml on their “cudid” as this is unique and persistent.  This is the ID which is loaded to nearly all the dat</w:t>
            </w:r>
            <w:r w:rsidR="00CB2D4F">
              <w:rPr>
                <w:sz w:val="18"/>
                <w:szCs w:val="18"/>
              </w:rPr>
              <w:t>a bases as the Primary Key (PK)</w:t>
            </w:r>
          </w:p>
        </w:tc>
      </w:tr>
    </w:tbl>
    <w:p w14:paraId="5ECF24B6" w14:textId="77777777" w:rsidR="006B37AA" w:rsidRDefault="006B37AA" w:rsidP="006B37AA">
      <w:pPr>
        <w:spacing w:after="0" w:line="240" w:lineRule="auto"/>
        <w:rPr>
          <w:sz w:val="18"/>
          <w:szCs w:val="18"/>
        </w:rPr>
      </w:pPr>
    </w:p>
    <w:p w14:paraId="3EE3324A" w14:textId="28ED2091" w:rsidR="00940EB6" w:rsidRPr="005C40DA" w:rsidRDefault="00940EB6" w:rsidP="005C40DA">
      <w:pPr>
        <w:pStyle w:val="ListParagraph"/>
        <w:numPr>
          <w:ilvl w:val="3"/>
          <w:numId w:val="10"/>
        </w:numPr>
        <w:spacing w:after="0" w:line="240" w:lineRule="auto"/>
        <w:rPr>
          <w:i/>
          <w:sz w:val="18"/>
          <w:szCs w:val="18"/>
        </w:rPr>
      </w:pPr>
      <w:r w:rsidRPr="005C40DA">
        <w:rPr>
          <w:i/>
          <w:sz w:val="18"/>
          <w:szCs w:val="18"/>
        </w:rPr>
        <w:t>The Data Flow Transformation Tool – Merge Join</w:t>
      </w:r>
    </w:p>
    <w:p w14:paraId="6D2694F1" w14:textId="77777777" w:rsidR="00940EB6" w:rsidRPr="00940EB6" w:rsidRDefault="00940EB6" w:rsidP="00940EB6">
      <w:pPr>
        <w:spacing w:after="0" w:line="240" w:lineRule="auto"/>
        <w:rPr>
          <w:sz w:val="18"/>
          <w:szCs w:val="18"/>
        </w:rPr>
      </w:pPr>
    </w:p>
    <w:tbl>
      <w:tblPr>
        <w:tblStyle w:val="TableGrid"/>
        <w:tblW w:w="0" w:type="auto"/>
        <w:shd w:val="clear" w:color="auto" w:fill="DBE5F1" w:themeFill="accent1" w:themeFillTint="33"/>
        <w:tblLook w:val="04A0" w:firstRow="1" w:lastRow="0" w:firstColumn="1" w:lastColumn="0" w:noHBand="0" w:noVBand="1"/>
      </w:tblPr>
      <w:tblGrid>
        <w:gridCol w:w="9242"/>
      </w:tblGrid>
      <w:tr w:rsidR="00940EB6" w14:paraId="3C6E43AA" w14:textId="77777777" w:rsidTr="00A46D4E">
        <w:trPr>
          <w:trHeight w:val="5563"/>
        </w:trPr>
        <w:tc>
          <w:tcPr>
            <w:tcW w:w="9242" w:type="dxa"/>
            <w:shd w:val="clear" w:color="auto" w:fill="DBE5F1" w:themeFill="accent1" w:themeFillTint="33"/>
            <w:vAlign w:val="center"/>
          </w:tcPr>
          <w:p w14:paraId="348AEC0C" w14:textId="089B4C16" w:rsidR="00940EB6" w:rsidRDefault="00940EB6" w:rsidP="00A46D4E">
            <w:pPr>
              <w:rPr>
                <w:sz w:val="18"/>
                <w:szCs w:val="18"/>
              </w:rPr>
            </w:pPr>
            <w:r>
              <w:rPr>
                <w:sz w:val="18"/>
                <w:szCs w:val="18"/>
              </w:rPr>
              <w:t>There are two “Merge Joins” in the example task.  The Merge Joins are in place to:</w:t>
            </w:r>
          </w:p>
          <w:p w14:paraId="628ABA5C" w14:textId="7F1C5793" w:rsidR="00940EB6" w:rsidRDefault="00940EB6" w:rsidP="00A46D4E">
            <w:pPr>
              <w:rPr>
                <w:sz w:val="18"/>
                <w:szCs w:val="18"/>
              </w:rPr>
            </w:pPr>
          </w:p>
          <w:p w14:paraId="611BEF22" w14:textId="46433B87" w:rsidR="00940EB6" w:rsidRDefault="00940EB6" w:rsidP="00A46D4E">
            <w:pPr>
              <w:pStyle w:val="ListParagraph"/>
              <w:numPr>
                <w:ilvl w:val="0"/>
                <w:numId w:val="20"/>
              </w:numPr>
              <w:rPr>
                <w:sz w:val="18"/>
                <w:szCs w:val="18"/>
              </w:rPr>
            </w:pPr>
            <w:r>
              <w:rPr>
                <w:sz w:val="18"/>
                <w:szCs w:val="18"/>
              </w:rPr>
              <w:t>join two data items/data</w:t>
            </w:r>
            <w:r w:rsidRPr="00940EB6">
              <w:rPr>
                <w:sz w:val="18"/>
                <w:szCs w:val="18"/>
              </w:rPr>
              <w:t>set</w:t>
            </w:r>
            <w:r>
              <w:rPr>
                <w:sz w:val="18"/>
                <w:szCs w:val="18"/>
              </w:rPr>
              <w:t>s to</w:t>
            </w:r>
            <w:r w:rsidRPr="00940EB6">
              <w:rPr>
                <w:sz w:val="18"/>
                <w:szCs w:val="18"/>
              </w:rPr>
              <w:t>gether on a single ID</w:t>
            </w:r>
          </w:p>
          <w:p w14:paraId="508E5FE0" w14:textId="1A3377D8" w:rsidR="00940EB6" w:rsidRPr="00940EB6" w:rsidRDefault="00940EB6" w:rsidP="00A46D4E">
            <w:pPr>
              <w:pStyle w:val="ListParagraph"/>
              <w:numPr>
                <w:ilvl w:val="0"/>
                <w:numId w:val="20"/>
              </w:numPr>
              <w:rPr>
                <w:sz w:val="18"/>
                <w:szCs w:val="18"/>
              </w:rPr>
            </w:pPr>
            <w:proofErr w:type="gramStart"/>
            <w:r>
              <w:rPr>
                <w:sz w:val="18"/>
                <w:szCs w:val="18"/>
              </w:rPr>
              <w:t>o</w:t>
            </w:r>
            <w:r w:rsidRPr="00940EB6">
              <w:rPr>
                <w:sz w:val="18"/>
                <w:szCs w:val="18"/>
              </w:rPr>
              <w:t>utput</w:t>
            </w:r>
            <w:proofErr w:type="gramEnd"/>
            <w:r w:rsidRPr="00940EB6">
              <w:rPr>
                <w:sz w:val="18"/>
                <w:szCs w:val="18"/>
              </w:rPr>
              <w:t xml:space="preserve"> </w:t>
            </w:r>
            <w:r>
              <w:rPr>
                <w:sz w:val="18"/>
                <w:szCs w:val="18"/>
              </w:rPr>
              <w:t xml:space="preserve">selected data </w:t>
            </w:r>
            <w:r w:rsidRPr="00940EB6">
              <w:rPr>
                <w:sz w:val="18"/>
                <w:szCs w:val="18"/>
              </w:rPr>
              <w:t>in a single row.</w:t>
            </w:r>
          </w:p>
          <w:p w14:paraId="1CA57B4F" w14:textId="77777777" w:rsidR="00940EB6" w:rsidRDefault="00940EB6" w:rsidP="00A46D4E">
            <w:pPr>
              <w:rPr>
                <w:sz w:val="18"/>
                <w:szCs w:val="18"/>
              </w:rPr>
            </w:pPr>
          </w:p>
          <w:p w14:paraId="3A2D0C57" w14:textId="50B52FF8" w:rsidR="00A46D4E" w:rsidRDefault="00A46D4E" w:rsidP="00A46D4E">
            <w:pPr>
              <w:rPr>
                <w:sz w:val="18"/>
                <w:szCs w:val="18"/>
              </w:rPr>
            </w:pPr>
            <w:r>
              <w:rPr>
                <w:sz w:val="18"/>
                <w:szCs w:val="18"/>
              </w:rPr>
              <w:t>The first Merge J</w:t>
            </w:r>
            <w:r w:rsidR="00940EB6">
              <w:rPr>
                <w:sz w:val="18"/>
                <w:szCs w:val="18"/>
              </w:rPr>
              <w:t>oin in this task</w:t>
            </w:r>
            <w:r>
              <w:rPr>
                <w:sz w:val="18"/>
                <w:szCs w:val="18"/>
              </w:rPr>
              <w:t xml:space="preserve"> matches</w:t>
            </w:r>
            <w:r w:rsidR="00940EB6">
              <w:rPr>
                <w:sz w:val="18"/>
                <w:szCs w:val="18"/>
              </w:rPr>
              <w:t xml:space="preserve"> the “cudid” and “</w:t>
            </w:r>
            <w:r>
              <w:rPr>
                <w:sz w:val="18"/>
                <w:szCs w:val="18"/>
              </w:rPr>
              <w:t>applicant</w:t>
            </w:r>
            <w:r w:rsidR="00940EB6">
              <w:rPr>
                <w:sz w:val="18"/>
                <w:szCs w:val="18"/>
              </w:rPr>
              <w:t>”</w:t>
            </w:r>
            <w:r>
              <w:rPr>
                <w:sz w:val="18"/>
                <w:szCs w:val="18"/>
              </w:rPr>
              <w:t xml:space="preserve"> on the “cudSubject_Id”</w:t>
            </w:r>
            <w:r w:rsidR="00940EB6">
              <w:rPr>
                <w:sz w:val="18"/>
                <w:szCs w:val="18"/>
              </w:rPr>
              <w:t xml:space="preserve"> </w:t>
            </w:r>
          </w:p>
          <w:p w14:paraId="2C4FA2A9" w14:textId="77777777" w:rsidR="00A46D4E" w:rsidRDefault="00A46D4E" w:rsidP="00A46D4E">
            <w:pPr>
              <w:rPr>
                <w:sz w:val="18"/>
                <w:szCs w:val="18"/>
              </w:rPr>
            </w:pPr>
          </w:p>
          <w:p w14:paraId="4812592D" w14:textId="2ED5AA84" w:rsidR="00A46D4E" w:rsidRDefault="00A46D4E" w:rsidP="00A46D4E">
            <w:pPr>
              <w:jc w:val="center"/>
              <w:rPr>
                <w:sz w:val="18"/>
                <w:szCs w:val="18"/>
              </w:rPr>
            </w:pPr>
            <w:r>
              <w:rPr>
                <w:noProof/>
                <w:sz w:val="18"/>
                <w:szCs w:val="18"/>
                <w:lang w:eastAsia="en-GB"/>
              </w:rPr>
              <mc:AlternateContent>
                <mc:Choice Requires="wps">
                  <w:drawing>
                    <wp:anchor distT="0" distB="0" distL="114300" distR="114300" simplePos="0" relativeHeight="251667456" behindDoc="0" locked="0" layoutInCell="1" allowOverlap="1" wp14:anchorId="072D7178" wp14:editId="6316565E">
                      <wp:simplePos x="0" y="0"/>
                      <wp:positionH relativeFrom="column">
                        <wp:posOffset>3755390</wp:posOffset>
                      </wp:positionH>
                      <wp:positionV relativeFrom="paragraph">
                        <wp:posOffset>1901190</wp:posOffset>
                      </wp:positionV>
                      <wp:extent cx="262255" cy="417830"/>
                      <wp:effectExtent l="38100" t="38100" r="23495" b="20320"/>
                      <wp:wrapNone/>
                      <wp:docPr id="22" name="Straight Arrow Connector 22"/>
                      <wp:cNvGraphicFramePr/>
                      <a:graphic xmlns:a="http://schemas.openxmlformats.org/drawingml/2006/main">
                        <a:graphicData uri="http://schemas.microsoft.com/office/word/2010/wordprocessingShape">
                          <wps:wsp>
                            <wps:cNvCnPr/>
                            <wps:spPr>
                              <a:xfrm flipH="1" flipV="1">
                                <a:off x="0" y="0"/>
                                <a:ext cx="262255" cy="417830"/>
                              </a:xfrm>
                              <a:prstGeom prst="straightConnector1">
                                <a:avLst/>
                              </a:prstGeom>
                              <a:noFill/>
                              <a:ln w="19050" cap="flat" cmpd="sng" algn="ctr">
                                <a:solidFill>
                                  <a:srgbClr val="FF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95.7pt;margin-top:149.7pt;width:20.65pt;height:32.9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" strokecolor="red" strokeweight="1.5pt">
                      <v:stroke endarrow="block"/>
                    </v:shape>
                  </w:pict>
                </mc:Fallback>
              </mc:AlternateContent>
            </w:r>
            <w:r>
              <w:rPr>
                <w:noProof/>
                <w:sz w:val="18"/>
                <w:szCs w:val="18"/>
                <w:lang w:eastAsia="en-GB"/>
              </w:rPr>
              <w:drawing>
                <wp:inline distT="0" distB="0" distL="0" distR="0" wp14:anchorId="62FD0CBD" wp14:editId="534588F6">
                  <wp:extent cx="3544186" cy="2200926"/>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4A8FE.tmp"/>
                          <pic:cNvPicPr/>
                        </pic:nvPicPr>
                        <pic:blipFill>
                          <a:blip r:embed="rId27">
                            <a:extLst>
                              <a:ext uri="{28A0092B-C50C-407E-A947-70E740481C1C}">
                                <a14:useLocalDpi xmlns:a14="http://schemas.microsoft.com/office/drawing/2010/main" val="0"/>
                              </a:ext>
                            </a:extLst>
                          </a:blip>
                          <a:stretch>
                            <a:fillRect/>
                          </a:stretch>
                        </pic:blipFill>
                        <pic:spPr>
                          <a:xfrm>
                            <a:off x="0" y="0"/>
                            <a:ext cx="3545563" cy="2201781"/>
                          </a:xfrm>
                          <a:prstGeom prst="rect">
                            <a:avLst/>
                          </a:prstGeom>
                        </pic:spPr>
                      </pic:pic>
                    </a:graphicData>
                  </a:graphic>
                </wp:inline>
              </w:drawing>
            </w:r>
          </w:p>
          <w:p w14:paraId="02F3F159" w14:textId="0E49469E" w:rsidR="00A46D4E" w:rsidRDefault="00A46D4E" w:rsidP="00A46D4E">
            <w:pPr>
              <w:rPr>
                <w:sz w:val="18"/>
                <w:szCs w:val="18"/>
              </w:rPr>
            </w:pPr>
          </w:p>
          <w:p w14:paraId="3C8B05E7" w14:textId="5FFA44A4" w:rsidR="00940EB6" w:rsidRDefault="00A46D4E" w:rsidP="00A46D4E">
            <w:pPr>
              <w:rPr>
                <w:sz w:val="18"/>
                <w:szCs w:val="18"/>
              </w:rPr>
            </w:pPr>
            <w:r>
              <w:rPr>
                <w:sz w:val="18"/>
                <w:szCs w:val="18"/>
              </w:rPr>
              <w:t>It then o</w:t>
            </w:r>
            <w:r w:rsidR="00940EB6">
              <w:rPr>
                <w:sz w:val="18"/>
                <w:szCs w:val="18"/>
              </w:rPr>
              <w:t xml:space="preserve">utputs </w:t>
            </w:r>
            <w:r>
              <w:rPr>
                <w:sz w:val="18"/>
                <w:szCs w:val="18"/>
              </w:rPr>
              <w:t xml:space="preserve">the cudid, </w:t>
            </w:r>
            <w:proofErr w:type="spellStart"/>
            <w:r>
              <w:rPr>
                <w:sz w:val="18"/>
                <w:szCs w:val="18"/>
              </w:rPr>
              <w:t>ApplicantCode</w:t>
            </w:r>
            <w:proofErr w:type="spellEnd"/>
            <w:r>
              <w:rPr>
                <w:sz w:val="18"/>
                <w:szCs w:val="18"/>
              </w:rPr>
              <w:t>, ApplicantNumber and applicant_Id</w:t>
            </w:r>
            <w:r w:rsidR="005977D4">
              <w:rPr>
                <w:sz w:val="18"/>
                <w:szCs w:val="18"/>
              </w:rPr>
              <w:t>.  You will note that the Merge Join, does not output the “cudSubject_Id”, as noted in 3.2.3.2 above, this ID is not persistent and has been removed to reduce confusion.</w:t>
            </w:r>
          </w:p>
        </w:tc>
      </w:tr>
    </w:tbl>
    <w:p w14:paraId="6D8AFB4C" w14:textId="77777777" w:rsidR="00CB2D4F" w:rsidRDefault="00CB2D4F">
      <w:pPr>
        <w:rPr>
          <w:i/>
          <w:sz w:val="18"/>
          <w:szCs w:val="18"/>
        </w:rPr>
      </w:pPr>
      <w:r>
        <w:rPr>
          <w:i/>
          <w:sz w:val="18"/>
          <w:szCs w:val="18"/>
        </w:rPr>
        <w:br w:type="page"/>
      </w:r>
    </w:p>
    <w:p w14:paraId="60A26FE0" w14:textId="485B319C" w:rsidR="00BE72A2" w:rsidRPr="00BE72A2" w:rsidRDefault="00BE72A2" w:rsidP="00BE72A2">
      <w:pPr>
        <w:spacing w:after="0" w:line="240" w:lineRule="auto"/>
        <w:rPr>
          <w:i/>
          <w:sz w:val="18"/>
          <w:szCs w:val="18"/>
        </w:rPr>
      </w:pPr>
      <w:r w:rsidRPr="00BE72A2">
        <w:rPr>
          <w:i/>
          <w:sz w:val="18"/>
          <w:szCs w:val="18"/>
        </w:rPr>
        <w:t>The Data Flow Transformation Tool – Merge Join (continued)</w:t>
      </w:r>
    </w:p>
    <w:p w14:paraId="17D8B045" w14:textId="4F8ADB5B" w:rsidR="00940EB6" w:rsidRDefault="00940EB6" w:rsidP="00940EB6">
      <w:pPr>
        <w:spacing w:after="0" w:line="240" w:lineRule="auto"/>
        <w:rPr>
          <w:sz w:val="18"/>
          <w:szCs w:val="18"/>
        </w:rPr>
      </w:pPr>
    </w:p>
    <w:tbl>
      <w:tblPr>
        <w:tblStyle w:val="TableGrid"/>
        <w:tblW w:w="0" w:type="auto"/>
        <w:shd w:val="clear" w:color="auto" w:fill="DBE5F1" w:themeFill="accent1" w:themeFillTint="33"/>
        <w:tblLook w:val="04A0" w:firstRow="1" w:lastRow="0" w:firstColumn="1" w:lastColumn="0" w:noHBand="0" w:noVBand="1"/>
      </w:tblPr>
      <w:tblGrid>
        <w:gridCol w:w="9242"/>
      </w:tblGrid>
      <w:tr w:rsidR="00A46D4E" w14:paraId="3E997E1F" w14:textId="77777777" w:rsidTr="00A46D4E">
        <w:trPr>
          <w:trHeight w:val="10114"/>
        </w:trPr>
        <w:tc>
          <w:tcPr>
            <w:tcW w:w="9242" w:type="dxa"/>
            <w:shd w:val="clear" w:color="auto" w:fill="DBE5F1" w:themeFill="accent1" w:themeFillTint="33"/>
            <w:vAlign w:val="center"/>
          </w:tcPr>
          <w:p w14:paraId="6A86272B" w14:textId="6DDAECB7" w:rsidR="00A46D4E" w:rsidRDefault="00A46D4E" w:rsidP="00A46D4E">
            <w:pPr>
              <w:rPr>
                <w:sz w:val="18"/>
                <w:szCs w:val="18"/>
              </w:rPr>
            </w:pPr>
            <w:r>
              <w:rPr>
                <w:sz w:val="18"/>
                <w:szCs w:val="18"/>
              </w:rPr>
              <w:t>After</w:t>
            </w:r>
            <w:r w:rsidR="005977D4">
              <w:rPr>
                <w:sz w:val="18"/>
                <w:szCs w:val="18"/>
              </w:rPr>
              <w:t xml:space="preserve"> this data has been re-sorted on</w:t>
            </w:r>
            <w:r>
              <w:rPr>
                <w:sz w:val="18"/>
                <w:szCs w:val="18"/>
              </w:rPr>
              <w:t xml:space="preserve"> ApplicantId, it is then “Merge Joined” in +Application:</w:t>
            </w:r>
          </w:p>
          <w:p w14:paraId="18F75549" w14:textId="77777777" w:rsidR="00A46D4E" w:rsidRDefault="00A46D4E" w:rsidP="00A46D4E">
            <w:pPr>
              <w:rPr>
                <w:sz w:val="18"/>
                <w:szCs w:val="18"/>
              </w:rPr>
            </w:pPr>
          </w:p>
          <w:p w14:paraId="5F12CC31" w14:textId="77777777" w:rsidR="00A46D4E" w:rsidRDefault="00A46D4E" w:rsidP="00A46D4E">
            <w:pPr>
              <w:jc w:val="center"/>
              <w:rPr>
                <w:sz w:val="18"/>
                <w:szCs w:val="18"/>
              </w:rPr>
            </w:pPr>
            <w:r>
              <w:rPr>
                <w:noProof/>
                <w:sz w:val="18"/>
                <w:szCs w:val="18"/>
                <w:lang w:eastAsia="en-GB"/>
              </w:rPr>
              <w:drawing>
                <wp:inline distT="0" distB="0" distL="0" distR="0" wp14:anchorId="1F73DDBF" wp14:editId="56D907F3">
                  <wp:extent cx="4769979" cy="5025656"/>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4B9D1.tmp"/>
                          <pic:cNvPicPr/>
                        </pic:nvPicPr>
                        <pic:blipFill>
                          <a:blip r:embed="rId28">
                            <a:extLst>
                              <a:ext uri="{28A0092B-C50C-407E-A947-70E740481C1C}">
                                <a14:useLocalDpi xmlns:a14="http://schemas.microsoft.com/office/drawing/2010/main" val="0"/>
                              </a:ext>
                            </a:extLst>
                          </a:blip>
                          <a:stretch>
                            <a:fillRect/>
                          </a:stretch>
                        </pic:blipFill>
                        <pic:spPr>
                          <a:xfrm>
                            <a:off x="0" y="0"/>
                            <a:ext cx="4766240" cy="5021716"/>
                          </a:xfrm>
                          <a:prstGeom prst="rect">
                            <a:avLst/>
                          </a:prstGeom>
                        </pic:spPr>
                      </pic:pic>
                    </a:graphicData>
                  </a:graphic>
                </wp:inline>
              </w:drawing>
            </w:r>
          </w:p>
          <w:p w14:paraId="6F30689D" w14:textId="77777777" w:rsidR="00A46D4E" w:rsidRDefault="00A46D4E" w:rsidP="00A46D4E">
            <w:pPr>
              <w:rPr>
                <w:sz w:val="18"/>
                <w:szCs w:val="18"/>
              </w:rPr>
            </w:pPr>
          </w:p>
          <w:p w14:paraId="63BB5103" w14:textId="3BB01BE8" w:rsidR="00A46D4E" w:rsidRDefault="005977D4" w:rsidP="00A46D4E">
            <w:pPr>
              <w:rPr>
                <w:sz w:val="18"/>
                <w:szCs w:val="18"/>
              </w:rPr>
            </w:pPr>
            <w:r>
              <w:rPr>
                <w:sz w:val="18"/>
                <w:szCs w:val="18"/>
              </w:rPr>
              <w:t>Again you will note</w:t>
            </w:r>
            <w:r w:rsidR="00A46D4E">
              <w:rPr>
                <w:sz w:val="18"/>
                <w:szCs w:val="18"/>
              </w:rPr>
              <w:t>, in both the “</w:t>
            </w:r>
            <w:proofErr w:type="spellStart"/>
            <w:r w:rsidR="00A46D4E">
              <w:rPr>
                <w:sz w:val="18"/>
                <w:szCs w:val="18"/>
              </w:rPr>
              <w:t>cudid+applicant</w:t>
            </w:r>
            <w:proofErr w:type="spellEnd"/>
            <w:r w:rsidR="00A46D4E">
              <w:rPr>
                <w:sz w:val="18"/>
                <w:szCs w:val="18"/>
              </w:rPr>
              <w:t>” and “+Application” merge Joins, the non-persistent IDs are removed i.e. the cudSubject_Id and the applicant_Id.  And the primary ID is the cudid.</w:t>
            </w:r>
          </w:p>
          <w:p w14:paraId="2DD50961" w14:textId="77777777" w:rsidR="00A46D4E" w:rsidRDefault="00A46D4E" w:rsidP="00A46D4E">
            <w:pPr>
              <w:rPr>
                <w:sz w:val="18"/>
                <w:szCs w:val="18"/>
              </w:rPr>
            </w:pPr>
          </w:p>
          <w:p w14:paraId="08D2EF51" w14:textId="25AC90E7" w:rsidR="00BE72A2" w:rsidRDefault="00BE72A2" w:rsidP="00A46D4E">
            <w:pPr>
              <w:rPr>
                <w:sz w:val="18"/>
                <w:szCs w:val="18"/>
              </w:rPr>
            </w:pPr>
            <w:r>
              <w:rPr>
                <w:sz w:val="18"/>
                <w:szCs w:val="18"/>
              </w:rPr>
              <w:t xml:space="preserve">This Merge Join uses a “Left Outer Join” type. Which means all the data from the “left” input (the </w:t>
            </w:r>
            <w:proofErr w:type="spellStart"/>
            <w:r>
              <w:rPr>
                <w:sz w:val="18"/>
                <w:szCs w:val="18"/>
              </w:rPr>
              <w:t>SortOnApplicationId</w:t>
            </w:r>
            <w:proofErr w:type="spellEnd"/>
            <w:r w:rsidR="006854DC">
              <w:rPr>
                <w:sz w:val="18"/>
                <w:szCs w:val="18"/>
              </w:rPr>
              <w:t>) are</w:t>
            </w:r>
            <w:r>
              <w:rPr>
                <w:sz w:val="18"/>
                <w:szCs w:val="18"/>
              </w:rPr>
              <w:t xml:space="preserve"> selected, but only</w:t>
            </w:r>
            <w:r w:rsidR="006854DC">
              <w:rPr>
                <w:sz w:val="18"/>
                <w:szCs w:val="18"/>
              </w:rPr>
              <w:t xml:space="preserve"> data which matches that data are</w:t>
            </w:r>
            <w:r>
              <w:rPr>
                <w:sz w:val="18"/>
                <w:szCs w:val="18"/>
              </w:rPr>
              <w:t xml:space="preserve"> selected form the right input (the Application)</w:t>
            </w:r>
          </w:p>
          <w:p w14:paraId="6F9A2D90" w14:textId="77777777" w:rsidR="00BE72A2" w:rsidRDefault="00BE72A2" w:rsidP="00A46D4E">
            <w:pPr>
              <w:rPr>
                <w:sz w:val="18"/>
                <w:szCs w:val="18"/>
              </w:rPr>
            </w:pPr>
          </w:p>
          <w:p w14:paraId="60D592DF" w14:textId="2FB0E01C" w:rsidR="00A46D4E" w:rsidRDefault="00A46D4E" w:rsidP="00A46D4E">
            <w:pPr>
              <w:rPr>
                <w:sz w:val="18"/>
                <w:szCs w:val="18"/>
              </w:rPr>
            </w:pPr>
            <w:r>
              <w:rPr>
                <w:sz w:val="18"/>
                <w:szCs w:val="18"/>
              </w:rPr>
              <w:t>This</w:t>
            </w:r>
            <w:r w:rsidR="00BE72A2">
              <w:rPr>
                <w:sz w:val="18"/>
                <w:szCs w:val="18"/>
              </w:rPr>
              <w:t xml:space="preserve"> data</w:t>
            </w:r>
            <w:r w:rsidR="006854DC">
              <w:rPr>
                <w:sz w:val="18"/>
                <w:szCs w:val="18"/>
              </w:rPr>
              <w:t xml:space="preserve"> are</w:t>
            </w:r>
            <w:r>
              <w:rPr>
                <w:sz w:val="18"/>
                <w:szCs w:val="18"/>
              </w:rPr>
              <w:t xml:space="preserve"> </w:t>
            </w:r>
            <w:r w:rsidR="00BE72A2">
              <w:rPr>
                <w:sz w:val="18"/>
                <w:szCs w:val="18"/>
              </w:rPr>
              <w:t xml:space="preserve">sorted on the “cudid” and </w:t>
            </w:r>
            <w:r>
              <w:rPr>
                <w:sz w:val="18"/>
                <w:szCs w:val="18"/>
              </w:rPr>
              <w:t>then output to the Data Conversion tool.</w:t>
            </w:r>
          </w:p>
          <w:p w14:paraId="57CF165B" w14:textId="1812AC97" w:rsidR="00A46D4E" w:rsidRDefault="00A46D4E" w:rsidP="00A46D4E">
            <w:pPr>
              <w:rPr>
                <w:sz w:val="18"/>
                <w:szCs w:val="18"/>
              </w:rPr>
            </w:pPr>
          </w:p>
        </w:tc>
      </w:tr>
    </w:tbl>
    <w:p w14:paraId="028EC6E3" w14:textId="1A75D541" w:rsidR="00BE72A2" w:rsidRDefault="00BE72A2" w:rsidP="00940EB6">
      <w:pPr>
        <w:spacing w:after="0" w:line="240" w:lineRule="auto"/>
        <w:rPr>
          <w:sz w:val="18"/>
          <w:szCs w:val="18"/>
        </w:rPr>
      </w:pPr>
    </w:p>
    <w:p w14:paraId="3582EFFD" w14:textId="77777777" w:rsidR="00BE72A2" w:rsidRDefault="00BE72A2">
      <w:pPr>
        <w:rPr>
          <w:sz w:val="18"/>
          <w:szCs w:val="18"/>
        </w:rPr>
      </w:pPr>
      <w:r>
        <w:rPr>
          <w:sz w:val="18"/>
          <w:szCs w:val="18"/>
        </w:rPr>
        <w:br w:type="page"/>
      </w:r>
    </w:p>
    <w:p w14:paraId="134EDDED" w14:textId="7BFDB672" w:rsidR="00BE72A2" w:rsidRPr="00CB2D4F" w:rsidRDefault="00BE72A2" w:rsidP="005C40DA">
      <w:pPr>
        <w:pStyle w:val="ListParagraph"/>
        <w:numPr>
          <w:ilvl w:val="3"/>
          <w:numId w:val="10"/>
        </w:numPr>
        <w:spacing w:after="0" w:line="240" w:lineRule="auto"/>
        <w:rPr>
          <w:i/>
          <w:sz w:val="18"/>
          <w:szCs w:val="18"/>
        </w:rPr>
      </w:pPr>
      <w:r w:rsidRPr="00CB2D4F">
        <w:rPr>
          <w:i/>
          <w:sz w:val="18"/>
          <w:szCs w:val="18"/>
        </w:rPr>
        <w:t>- The Data Flow Transformation Tool – Data Conversion</w:t>
      </w:r>
    </w:p>
    <w:p w14:paraId="016E6BFE" w14:textId="77777777" w:rsidR="00BE72A2" w:rsidRPr="00BE72A2" w:rsidRDefault="00BE72A2" w:rsidP="00BE72A2">
      <w:pPr>
        <w:spacing w:after="0" w:line="240" w:lineRule="auto"/>
        <w:rPr>
          <w:sz w:val="18"/>
          <w:szCs w:val="18"/>
        </w:rPr>
      </w:pPr>
    </w:p>
    <w:tbl>
      <w:tblPr>
        <w:tblStyle w:val="TableGrid"/>
        <w:tblW w:w="0" w:type="auto"/>
        <w:shd w:val="clear" w:color="auto" w:fill="DBE5F1" w:themeFill="accent1" w:themeFillTint="33"/>
        <w:tblLook w:val="04A0" w:firstRow="1" w:lastRow="0" w:firstColumn="1" w:lastColumn="0" w:noHBand="0" w:noVBand="1"/>
      </w:tblPr>
      <w:tblGrid>
        <w:gridCol w:w="9242"/>
      </w:tblGrid>
      <w:tr w:rsidR="00BE72A2" w14:paraId="2ACAB9C6" w14:textId="77777777" w:rsidTr="006854DC">
        <w:trPr>
          <w:trHeight w:val="11464"/>
        </w:trPr>
        <w:tc>
          <w:tcPr>
            <w:tcW w:w="0" w:type="auto"/>
            <w:shd w:val="clear" w:color="auto" w:fill="DBE5F1" w:themeFill="accent1" w:themeFillTint="33"/>
            <w:vAlign w:val="center"/>
          </w:tcPr>
          <w:p w14:paraId="4ADD3D2E" w14:textId="2064B5D7" w:rsidR="00BE72A2" w:rsidRDefault="00BE72A2" w:rsidP="006854DC">
            <w:pPr>
              <w:rPr>
                <w:sz w:val="18"/>
                <w:szCs w:val="18"/>
              </w:rPr>
            </w:pPr>
            <w:r>
              <w:rPr>
                <w:sz w:val="18"/>
                <w:szCs w:val="18"/>
              </w:rPr>
              <w:t>The CUD_Receiver Database has been designed to be as simple as possible, for this reason all fields have been set to nvarchar (255).</w:t>
            </w:r>
          </w:p>
          <w:p w14:paraId="7FC44374" w14:textId="77777777" w:rsidR="00BE72A2" w:rsidRDefault="00BE72A2" w:rsidP="006854DC">
            <w:pPr>
              <w:rPr>
                <w:sz w:val="18"/>
                <w:szCs w:val="18"/>
              </w:rPr>
            </w:pPr>
          </w:p>
          <w:p w14:paraId="5FD5A347" w14:textId="3EF9CA49" w:rsidR="00BE72A2" w:rsidRDefault="00BE72A2" w:rsidP="006854DC">
            <w:pPr>
              <w:rPr>
                <w:sz w:val="18"/>
                <w:szCs w:val="18"/>
              </w:rPr>
            </w:pPr>
            <w:r>
              <w:rPr>
                <w:sz w:val="18"/>
                <w:szCs w:val="18"/>
              </w:rPr>
              <w:t xml:space="preserve">As a result, some of the data types output form the xml need to be converted in order to </w:t>
            </w:r>
            <w:r w:rsidR="00B5147C">
              <w:rPr>
                <w:sz w:val="18"/>
                <w:szCs w:val="18"/>
              </w:rPr>
              <w:t>load</w:t>
            </w:r>
            <w:r>
              <w:rPr>
                <w:sz w:val="18"/>
                <w:szCs w:val="18"/>
              </w:rPr>
              <w:t xml:space="preserve"> them to the CUD_Receiver database.</w:t>
            </w:r>
          </w:p>
          <w:p w14:paraId="7450EE5F" w14:textId="77777777" w:rsidR="00BE72A2" w:rsidRDefault="00BE72A2" w:rsidP="006854DC">
            <w:pPr>
              <w:rPr>
                <w:sz w:val="18"/>
                <w:szCs w:val="18"/>
              </w:rPr>
            </w:pPr>
          </w:p>
          <w:p w14:paraId="21E5C2DF" w14:textId="77777777" w:rsidR="00BE72A2" w:rsidRDefault="00BE72A2" w:rsidP="006854DC">
            <w:pPr>
              <w:rPr>
                <w:sz w:val="18"/>
                <w:szCs w:val="18"/>
              </w:rPr>
            </w:pPr>
            <w:r>
              <w:rPr>
                <w:sz w:val="18"/>
                <w:szCs w:val="18"/>
              </w:rPr>
              <w:t>In the example task:</w:t>
            </w:r>
          </w:p>
          <w:p w14:paraId="0671A3F5" w14:textId="77777777" w:rsidR="00BE72A2" w:rsidRDefault="00BE72A2" w:rsidP="006854DC">
            <w:pPr>
              <w:rPr>
                <w:sz w:val="18"/>
                <w:szCs w:val="18"/>
              </w:rPr>
            </w:pPr>
          </w:p>
          <w:p w14:paraId="60F1D94A" w14:textId="2409725C" w:rsidR="00BE72A2" w:rsidRDefault="00BE72A2" w:rsidP="006854DC">
            <w:pPr>
              <w:rPr>
                <w:sz w:val="18"/>
                <w:szCs w:val="18"/>
              </w:rPr>
            </w:pPr>
            <w:r>
              <w:rPr>
                <w:sz w:val="18"/>
                <w:szCs w:val="18"/>
              </w:rPr>
              <w:t>The following items were converted from their original type to Unicode string [DT_WSTR], length 255</w:t>
            </w:r>
            <w:r w:rsidR="00B5147C">
              <w:rPr>
                <w:sz w:val="18"/>
                <w:szCs w:val="18"/>
              </w:rPr>
              <w:t>.</w:t>
            </w:r>
          </w:p>
          <w:p w14:paraId="6795E969" w14:textId="77777777" w:rsidR="00BE72A2" w:rsidRDefault="00BE72A2" w:rsidP="006854DC">
            <w:pPr>
              <w:rPr>
                <w:sz w:val="18"/>
                <w:szCs w:val="18"/>
              </w:rPr>
            </w:pPr>
          </w:p>
          <w:p w14:paraId="1B517E3D" w14:textId="77777777" w:rsidR="00BE72A2" w:rsidRDefault="00BE72A2" w:rsidP="006854DC">
            <w:pPr>
              <w:rPr>
                <w:sz w:val="18"/>
                <w:szCs w:val="18"/>
              </w:rPr>
            </w:pPr>
            <w:proofErr w:type="spellStart"/>
            <w:r>
              <w:rPr>
                <w:sz w:val="18"/>
                <w:szCs w:val="18"/>
              </w:rPr>
              <w:t>ApplicantCode</w:t>
            </w:r>
            <w:proofErr w:type="spellEnd"/>
            <w:r>
              <w:rPr>
                <w:sz w:val="18"/>
                <w:szCs w:val="18"/>
              </w:rPr>
              <w:t xml:space="preserve">, ApplicantNumber, </w:t>
            </w:r>
            <w:proofErr w:type="spellStart"/>
            <w:r>
              <w:rPr>
                <w:sz w:val="18"/>
                <w:szCs w:val="18"/>
              </w:rPr>
              <w:t>OSSCourseCd</w:t>
            </w:r>
            <w:proofErr w:type="spellEnd"/>
            <w:r>
              <w:rPr>
                <w:sz w:val="18"/>
                <w:szCs w:val="18"/>
              </w:rPr>
              <w:t xml:space="preserve"> </w:t>
            </w:r>
            <w:proofErr w:type="spellStart"/>
            <w:r>
              <w:rPr>
                <w:sz w:val="18"/>
                <w:szCs w:val="18"/>
              </w:rPr>
              <w:t>StartDt</w:t>
            </w:r>
            <w:proofErr w:type="spellEnd"/>
            <w:r>
              <w:rPr>
                <w:sz w:val="18"/>
                <w:szCs w:val="18"/>
              </w:rPr>
              <w:t xml:space="preserve">, </w:t>
            </w:r>
            <w:proofErr w:type="spellStart"/>
            <w:r>
              <w:rPr>
                <w:sz w:val="18"/>
                <w:szCs w:val="18"/>
              </w:rPr>
              <w:t>EndDt</w:t>
            </w:r>
            <w:proofErr w:type="spellEnd"/>
            <w:r>
              <w:rPr>
                <w:sz w:val="18"/>
                <w:szCs w:val="18"/>
              </w:rPr>
              <w:t xml:space="preserve">, </w:t>
            </w:r>
            <w:proofErr w:type="spellStart"/>
            <w:r>
              <w:rPr>
                <w:sz w:val="18"/>
                <w:szCs w:val="18"/>
              </w:rPr>
              <w:t>ApplyAttendModeCd</w:t>
            </w:r>
            <w:proofErr w:type="spellEnd"/>
          </w:p>
          <w:p w14:paraId="52A0BE1D" w14:textId="77777777" w:rsidR="00BE72A2" w:rsidRDefault="00BE72A2" w:rsidP="006854DC">
            <w:pPr>
              <w:rPr>
                <w:sz w:val="18"/>
                <w:szCs w:val="18"/>
              </w:rPr>
            </w:pPr>
          </w:p>
          <w:p w14:paraId="7BAA4389" w14:textId="38B55209" w:rsidR="00BE72A2" w:rsidRDefault="00BE72A2" w:rsidP="006854DC">
            <w:pPr>
              <w:jc w:val="center"/>
              <w:rPr>
                <w:sz w:val="18"/>
                <w:szCs w:val="18"/>
              </w:rPr>
            </w:pPr>
            <w:r>
              <w:rPr>
                <w:noProof/>
                <w:sz w:val="18"/>
                <w:szCs w:val="18"/>
                <w:lang w:eastAsia="en-GB"/>
              </w:rPr>
              <w:drawing>
                <wp:inline distT="0" distB="0" distL="0" distR="0" wp14:anchorId="1F18E38F" wp14:editId="5FD296CF">
                  <wp:extent cx="4678326" cy="4535789"/>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4C509.tmp"/>
                          <pic:cNvPicPr/>
                        </pic:nvPicPr>
                        <pic:blipFill>
                          <a:blip r:embed="rId29">
                            <a:extLst>
                              <a:ext uri="{28A0092B-C50C-407E-A947-70E740481C1C}">
                                <a14:useLocalDpi xmlns:a14="http://schemas.microsoft.com/office/drawing/2010/main" val="0"/>
                              </a:ext>
                            </a:extLst>
                          </a:blip>
                          <a:stretch>
                            <a:fillRect/>
                          </a:stretch>
                        </pic:blipFill>
                        <pic:spPr>
                          <a:xfrm>
                            <a:off x="0" y="0"/>
                            <a:ext cx="4677991" cy="4535464"/>
                          </a:xfrm>
                          <a:prstGeom prst="rect">
                            <a:avLst/>
                          </a:prstGeom>
                        </pic:spPr>
                      </pic:pic>
                    </a:graphicData>
                  </a:graphic>
                </wp:inline>
              </w:drawing>
            </w:r>
          </w:p>
          <w:p w14:paraId="2CF07A1D" w14:textId="77777777" w:rsidR="00BE72A2" w:rsidRDefault="00BE72A2" w:rsidP="006854DC">
            <w:pPr>
              <w:rPr>
                <w:sz w:val="18"/>
                <w:szCs w:val="18"/>
              </w:rPr>
            </w:pPr>
          </w:p>
          <w:p w14:paraId="20896821" w14:textId="6AC3BE54" w:rsidR="00BE72A2" w:rsidRDefault="00BE72A2" w:rsidP="006854DC">
            <w:pPr>
              <w:rPr>
                <w:sz w:val="18"/>
                <w:szCs w:val="18"/>
              </w:rPr>
            </w:pPr>
            <w:r>
              <w:rPr>
                <w:sz w:val="18"/>
                <w:szCs w:val="18"/>
              </w:rPr>
              <w:t>All of the other data items are output in Unicode string [DT_WSTR], length 255, and therefore need no conversion.</w:t>
            </w:r>
          </w:p>
          <w:p w14:paraId="3337CE85" w14:textId="77777777" w:rsidR="006854DC" w:rsidRDefault="006854DC" w:rsidP="006854DC">
            <w:pPr>
              <w:rPr>
                <w:sz w:val="18"/>
                <w:szCs w:val="18"/>
              </w:rPr>
            </w:pPr>
          </w:p>
          <w:p w14:paraId="01516635" w14:textId="12BF1BCB" w:rsidR="00BE72A2" w:rsidRDefault="006854DC" w:rsidP="006854DC">
            <w:pPr>
              <w:rPr>
                <w:sz w:val="18"/>
                <w:szCs w:val="18"/>
              </w:rPr>
            </w:pPr>
            <w:r>
              <w:rPr>
                <w:sz w:val="18"/>
                <w:szCs w:val="18"/>
              </w:rPr>
              <w:t xml:space="preserve">The data are then ready to be output to the target table in </w:t>
            </w:r>
            <w:proofErr w:type="spellStart"/>
            <w:r>
              <w:rPr>
                <w:sz w:val="18"/>
                <w:szCs w:val="18"/>
              </w:rPr>
              <w:t>CUD_receiver</w:t>
            </w:r>
            <w:proofErr w:type="spellEnd"/>
            <w:r>
              <w:rPr>
                <w:sz w:val="18"/>
                <w:szCs w:val="18"/>
              </w:rPr>
              <w:t>.</w:t>
            </w:r>
          </w:p>
        </w:tc>
      </w:tr>
    </w:tbl>
    <w:p w14:paraId="5A055AB6" w14:textId="12322308" w:rsidR="006854DC" w:rsidRDefault="006854DC" w:rsidP="00940EB6">
      <w:pPr>
        <w:spacing w:after="0" w:line="240" w:lineRule="auto"/>
        <w:rPr>
          <w:sz w:val="18"/>
          <w:szCs w:val="18"/>
        </w:rPr>
      </w:pPr>
    </w:p>
    <w:p w14:paraId="28769F08" w14:textId="77777777" w:rsidR="006854DC" w:rsidRDefault="006854DC">
      <w:pPr>
        <w:rPr>
          <w:sz w:val="18"/>
          <w:szCs w:val="18"/>
        </w:rPr>
      </w:pPr>
      <w:r>
        <w:rPr>
          <w:sz w:val="18"/>
          <w:szCs w:val="18"/>
        </w:rPr>
        <w:br w:type="page"/>
      </w:r>
    </w:p>
    <w:p w14:paraId="1883C53B" w14:textId="371DB4EF" w:rsidR="00A46D4E" w:rsidRPr="00CB2D4F" w:rsidRDefault="006854DC" w:rsidP="005C40DA">
      <w:pPr>
        <w:pStyle w:val="ListParagraph"/>
        <w:numPr>
          <w:ilvl w:val="3"/>
          <w:numId w:val="10"/>
        </w:numPr>
        <w:spacing w:after="0" w:line="240" w:lineRule="auto"/>
        <w:rPr>
          <w:i/>
          <w:sz w:val="18"/>
          <w:szCs w:val="18"/>
        </w:rPr>
      </w:pPr>
      <w:r w:rsidRPr="00CB2D4F">
        <w:rPr>
          <w:i/>
          <w:sz w:val="18"/>
          <w:szCs w:val="18"/>
        </w:rPr>
        <w:t>The Data Flow Destination Tool – SQL Server Destination</w:t>
      </w:r>
    </w:p>
    <w:p w14:paraId="018FBBD4" w14:textId="77777777" w:rsidR="006854DC" w:rsidRDefault="006854DC" w:rsidP="006854DC">
      <w:pPr>
        <w:spacing w:after="0" w:line="240" w:lineRule="auto"/>
        <w:rPr>
          <w:sz w:val="18"/>
          <w:szCs w:val="18"/>
        </w:rPr>
      </w:pPr>
    </w:p>
    <w:tbl>
      <w:tblPr>
        <w:tblStyle w:val="TableGrid"/>
        <w:tblW w:w="0" w:type="auto"/>
        <w:shd w:val="clear" w:color="auto" w:fill="DBE5F1" w:themeFill="accent1" w:themeFillTint="33"/>
        <w:tblLook w:val="04A0" w:firstRow="1" w:lastRow="0" w:firstColumn="1" w:lastColumn="0" w:noHBand="0" w:noVBand="1"/>
      </w:tblPr>
      <w:tblGrid>
        <w:gridCol w:w="9242"/>
      </w:tblGrid>
      <w:tr w:rsidR="006854DC" w14:paraId="2B4DCAF5" w14:textId="77777777" w:rsidTr="000A70CF">
        <w:trPr>
          <w:trHeight w:val="8913"/>
        </w:trPr>
        <w:tc>
          <w:tcPr>
            <w:tcW w:w="9242" w:type="dxa"/>
            <w:shd w:val="clear" w:color="auto" w:fill="DBE5F1" w:themeFill="accent1" w:themeFillTint="33"/>
            <w:vAlign w:val="center"/>
          </w:tcPr>
          <w:p w14:paraId="66015011" w14:textId="02C01EB6" w:rsidR="006854DC" w:rsidRDefault="006854DC" w:rsidP="006854DC">
            <w:pPr>
              <w:rPr>
                <w:sz w:val="18"/>
                <w:szCs w:val="18"/>
              </w:rPr>
            </w:pPr>
            <w:r>
              <w:rPr>
                <w:sz w:val="18"/>
                <w:szCs w:val="18"/>
              </w:rPr>
              <w:t>The SQL Server Destination for this Task and all the other tasks in the package is CUD_Receiver</w:t>
            </w:r>
          </w:p>
          <w:p w14:paraId="7D6D493C" w14:textId="77777777" w:rsidR="006854DC" w:rsidRDefault="006854DC" w:rsidP="006854DC">
            <w:pPr>
              <w:rPr>
                <w:sz w:val="18"/>
                <w:szCs w:val="18"/>
              </w:rPr>
            </w:pPr>
          </w:p>
          <w:p w14:paraId="649F8000" w14:textId="77777777" w:rsidR="006854DC" w:rsidRDefault="006854DC" w:rsidP="006854DC">
            <w:pPr>
              <w:rPr>
                <w:sz w:val="18"/>
                <w:szCs w:val="18"/>
              </w:rPr>
            </w:pPr>
            <w:r>
              <w:rPr>
                <w:sz w:val="18"/>
                <w:szCs w:val="18"/>
              </w:rPr>
              <w:t>You will need to alter this destination and the destination table in each of the Data Flow tasks in this package.</w:t>
            </w:r>
          </w:p>
          <w:p w14:paraId="7DDC4EC7" w14:textId="77777777" w:rsidR="006854DC" w:rsidRDefault="006854DC" w:rsidP="006854DC">
            <w:pPr>
              <w:rPr>
                <w:sz w:val="18"/>
                <w:szCs w:val="18"/>
              </w:rPr>
            </w:pPr>
          </w:p>
          <w:p w14:paraId="55FE6DEB" w14:textId="766A528A" w:rsidR="006854DC" w:rsidRDefault="006854DC" w:rsidP="006854DC">
            <w:pPr>
              <w:rPr>
                <w:sz w:val="18"/>
                <w:szCs w:val="18"/>
              </w:rPr>
            </w:pPr>
            <w:r>
              <w:rPr>
                <w:sz w:val="18"/>
                <w:szCs w:val="18"/>
              </w:rPr>
              <w:t>The instructions on how t</w:t>
            </w:r>
            <w:r w:rsidR="00CB2D4F">
              <w:rPr>
                <w:sz w:val="18"/>
                <w:szCs w:val="18"/>
              </w:rPr>
              <w:t>o alter this are in section 3.3</w:t>
            </w:r>
            <w:r w:rsidR="000A70CF">
              <w:rPr>
                <w:sz w:val="18"/>
                <w:szCs w:val="18"/>
              </w:rPr>
              <w:t xml:space="preserve"> </w:t>
            </w:r>
            <w:r>
              <w:rPr>
                <w:sz w:val="18"/>
                <w:szCs w:val="18"/>
              </w:rPr>
              <w:t>of this document.</w:t>
            </w:r>
          </w:p>
          <w:p w14:paraId="56332285" w14:textId="77777777" w:rsidR="006854DC" w:rsidRDefault="006854DC" w:rsidP="006854DC">
            <w:pPr>
              <w:rPr>
                <w:sz w:val="18"/>
                <w:szCs w:val="18"/>
              </w:rPr>
            </w:pPr>
          </w:p>
          <w:p w14:paraId="4EFCAC61" w14:textId="27BBD0BD" w:rsidR="006854DC" w:rsidRDefault="006854DC" w:rsidP="006854DC">
            <w:pPr>
              <w:jc w:val="center"/>
              <w:rPr>
                <w:sz w:val="18"/>
                <w:szCs w:val="18"/>
              </w:rPr>
            </w:pPr>
            <w:r w:rsidRPr="006854DC">
              <w:rPr>
                <w:noProof/>
                <w:sz w:val="18"/>
                <w:szCs w:val="18"/>
                <w:lang w:eastAsia="en-GB"/>
              </w:rPr>
              <mc:AlternateContent>
                <mc:Choice Requires="wps">
                  <w:drawing>
                    <wp:anchor distT="0" distB="0" distL="114300" distR="114300" simplePos="0" relativeHeight="251669504" behindDoc="0" locked="0" layoutInCell="1" allowOverlap="1" wp14:anchorId="6B43A33F" wp14:editId="01C7B4A5">
                      <wp:simplePos x="0" y="0"/>
                      <wp:positionH relativeFrom="column">
                        <wp:posOffset>1722474</wp:posOffset>
                      </wp:positionH>
                      <wp:positionV relativeFrom="paragraph">
                        <wp:posOffset>1530114</wp:posOffset>
                      </wp:positionV>
                      <wp:extent cx="2218041" cy="99238"/>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8041" cy="99238"/>
                              </a:xfrm>
                              <a:prstGeom prst="rect">
                                <a:avLst/>
                              </a:prstGeom>
                              <a:solidFill>
                                <a:srgbClr val="FFFFFF"/>
                              </a:solidFill>
                              <a:ln w="9525">
                                <a:noFill/>
                                <a:miter lim="800000"/>
                                <a:headEnd/>
                                <a:tailEnd/>
                              </a:ln>
                            </wps:spPr>
                            <wps:txbx>
                              <w:txbxContent>
                                <w:p w14:paraId="0227989C" w14:textId="21C7D6A2" w:rsidR="009675CA" w:rsidRPr="006854DC" w:rsidRDefault="009675CA" w:rsidP="006854DC">
                                  <w:pPr>
                                    <w:jc w:val="center"/>
                                    <w:rPr>
                                      <w:sz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35.65pt;margin-top:120.5pt;width:174.65pt;height: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" stroked="f">
                      <v:textbox>
                        <w:txbxContent>
                          <w:p w14:paraId="0227989C" w14:textId="21C7D6A2" w:rsidR="009675CA" w:rsidRPr="006854DC" w:rsidRDefault="009675CA" w:rsidP="006854DC">
                            <w:pPr>
                              <w:jc w:val="center"/>
                              <w:rPr>
                                <w:sz w:val="10"/>
                              </w:rPr>
                            </w:pPr>
                          </w:p>
                        </w:txbxContent>
                      </v:textbox>
                    </v:shape>
                  </w:pict>
                </mc:Fallback>
              </mc:AlternateContent>
            </w:r>
            <w:r>
              <w:rPr>
                <w:noProof/>
                <w:sz w:val="18"/>
                <w:szCs w:val="18"/>
                <w:lang w:eastAsia="en-GB"/>
              </w:rPr>
              <w:drawing>
                <wp:inline distT="0" distB="0" distL="0" distR="0" wp14:anchorId="35FF0FFA" wp14:editId="1A39B153">
                  <wp:extent cx="4620409" cy="4505744"/>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452D7.tmp"/>
                          <pic:cNvPicPr/>
                        </pic:nvPicPr>
                        <pic:blipFill>
                          <a:blip r:embed="rId30">
                            <a:extLst>
                              <a:ext uri="{28A0092B-C50C-407E-A947-70E740481C1C}">
                                <a14:useLocalDpi xmlns:a14="http://schemas.microsoft.com/office/drawing/2010/main" val="0"/>
                              </a:ext>
                            </a:extLst>
                          </a:blip>
                          <a:stretch>
                            <a:fillRect/>
                          </a:stretch>
                        </pic:blipFill>
                        <pic:spPr>
                          <a:xfrm>
                            <a:off x="0" y="0"/>
                            <a:ext cx="4619836" cy="4505185"/>
                          </a:xfrm>
                          <a:prstGeom prst="rect">
                            <a:avLst/>
                          </a:prstGeom>
                        </pic:spPr>
                      </pic:pic>
                    </a:graphicData>
                  </a:graphic>
                </wp:inline>
              </w:drawing>
            </w:r>
          </w:p>
          <w:p w14:paraId="31AF4098" w14:textId="50C9BA6A" w:rsidR="006854DC" w:rsidRDefault="006854DC" w:rsidP="006854DC">
            <w:pPr>
              <w:rPr>
                <w:sz w:val="18"/>
                <w:szCs w:val="18"/>
              </w:rPr>
            </w:pPr>
          </w:p>
        </w:tc>
      </w:tr>
    </w:tbl>
    <w:p w14:paraId="19E7F1C6" w14:textId="04293754" w:rsidR="00C5749A" w:rsidRDefault="00C5749A" w:rsidP="006854DC">
      <w:pPr>
        <w:spacing w:after="0" w:line="240" w:lineRule="auto"/>
        <w:rPr>
          <w:sz w:val="18"/>
          <w:szCs w:val="18"/>
        </w:rPr>
      </w:pPr>
    </w:p>
    <w:p w14:paraId="6510E556" w14:textId="7E2D00FF" w:rsidR="000A70CF" w:rsidRPr="00CB2D4F" w:rsidRDefault="00C5749A" w:rsidP="00CB2D4F">
      <w:pPr>
        <w:rPr>
          <w:sz w:val="18"/>
          <w:szCs w:val="18"/>
        </w:rPr>
      </w:pPr>
      <w:r>
        <w:rPr>
          <w:sz w:val="18"/>
          <w:szCs w:val="18"/>
        </w:rPr>
        <w:br w:type="page"/>
      </w:r>
    </w:p>
    <w:p w14:paraId="2C0EBDAA" w14:textId="250D1C38" w:rsidR="00C5749A" w:rsidRPr="00CB2D4F" w:rsidRDefault="00C5749A" w:rsidP="005C40DA">
      <w:pPr>
        <w:pStyle w:val="ListParagraph"/>
        <w:numPr>
          <w:ilvl w:val="1"/>
          <w:numId w:val="10"/>
        </w:numPr>
        <w:spacing w:after="0" w:line="240" w:lineRule="auto"/>
        <w:rPr>
          <w:b/>
          <w:color w:val="404040" w:themeColor="text1" w:themeTint="BF"/>
          <w:sz w:val="18"/>
          <w:szCs w:val="18"/>
        </w:rPr>
      </w:pPr>
      <w:r w:rsidRPr="00CB2D4F">
        <w:rPr>
          <w:b/>
          <w:color w:val="404040" w:themeColor="text1" w:themeTint="BF"/>
          <w:sz w:val="18"/>
          <w:szCs w:val="18"/>
        </w:rPr>
        <w:t xml:space="preserve">– Selecting </w:t>
      </w:r>
      <w:r w:rsidR="008B6052" w:rsidRPr="00CB2D4F">
        <w:rPr>
          <w:b/>
          <w:color w:val="404040" w:themeColor="text1" w:themeTint="BF"/>
          <w:sz w:val="18"/>
          <w:szCs w:val="18"/>
        </w:rPr>
        <w:t>the C</w:t>
      </w:r>
      <w:r w:rsidRPr="00CB2D4F">
        <w:rPr>
          <w:b/>
          <w:color w:val="404040" w:themeColor="text1" w:themeTint="BF"/>
          <w:sz w:val="18"/>
          <w:szCs w:val="18"/>
        </w:rPr>
        <w:t>orrect SQL Server Destination</w:t>
      </w:r>
    </w:p>
    <w:p w14:paraId="06617488" w14:textId="77777777" w:rsidR="00C5749A" w:rsidRPr="00C5749A" w:rsidRDefault="00C5749A" w:rsidP="00C5749A">
      <w:pPr>
        <w:spacing w:after="0" w:line="240" w:lineRule="auto"/>
        <w:rPr>
          <w:sz w:val="18"/>
          <w:szCs w:val="18"/>
        </w:rPr>
      </w:pPr>
    </w:p>
    <w:tbl>
      <w:tblPr>
        <w:tblStyle w:val="TableGrid"/>
        <w:tblW w:w="0" w:type="auto"/>
        <w:shd w:val="clear" w:color="auto" w:fill="DBE5F1" w:themeFill="accent1" w:themeFillTint="33"/>
        <w:tblLook w:val="04A0" w:firstRow="1" w:lastRow="0" w:firstColumn="1" w:lastColumn="0" w:noHBand="0" w:noVBand="1"/>
      </w:tblPr>
      <w:tblGrid>
        <w:gridCol w:w="9242"/>
      </w:tblGrid>
      <w:tr w:rsidR="00C5749A" w14:paraId="77476348" w14:textId="77777777" w:rsidTr="008B6052">
        <w:trPr>
          <w:trHeight w:val="9763"/>
        </w:trPr>
        <w:tc>
          <w:tcPr>
            <w:tcW w:w="9242" w:type="dxa"/>
            <w:shd w:val="clear" w:color="auto" w:fill="DBE5F1" w:themeFill="accent1" w:themeFillTint="33"/>
            <w:vAlign w:val="center"/>
          </w:tcPr>
          <w:p w14:paraId="230EDC1C" w14:textId="1E837AFD" w:rsidR="00C5749A" w:rsidRDefault="00C5749A" w:rsidP="008B6052">
            <w:pPr>
              <w:rPr>
                <w:sz w:val="18"/>
                <w:szCs w:val="18"/>
              </w:rPr>
            </w:pPr>
            <w:r>
              <w:rPr>
                <w:sz w:val="18"/>
                <w:szCs w:val="18"/>
              </w:rPr>
              <w:t>From the Data Flow Screen:</w:t>
            </w:r>
          </w:p>
          <w:p w14:paraId="217BEB90" w14:textId="2A08BF84" w:rsidR="00C5749A" w:rsidRDefault="00C5749A" w:rsidP="008B6052">
            <w:pPr>
              <w:rPr>
                <w:sz w:val="18"/>
                <w:szCs w:val="18"/>
              </w:rPr>
            </w:pPr>
          </w:p>
          <w:p w14:paraId="2CA7FA61" w14:textId="2BD577F6" w:rsidR="00C5749A" w:rsidRDefault="00C5749A" w:rsidP="008B6052">
            <w:pPr>
              <w:pStyle w:val="ListParagraph"/>
              <w:numPr>
                <w:ilvl w:val="0"/>
                <w:numId w:val="25"/>
              </w:numPr>
              <w:rPr>
                <w:sz w:val="18"/>
                <w:szCs w:val="18"/>
              </w:rPr>
            </w:pPr>
            <w:r>
              <w:rPr>
                <w:sz w:val="18"/>
                <w:szCs w:val="18"/>
              </w:rPr>
              <w:t xml:space="preserve"> Right Click on the Connection managers Pane at the bottom of the screen.</w:t>
            </w:r>
          </w:p>
          <w:p w14:paraId="4CE34A45" w14:textId="77777777" w:rsidR="00C5749A" w:rsidRDefault="00C5749A" w:rsidP="008B6052">
            <w:pPr>
              <w:rPr>
                <w:sz w:val="18"/>
                <w:szCs w:val="18"/>
              </w:rPr>
            </w:pPr>
          </w:p>
          <w:p w14:paraId="41151603" w14:textId="3767E851" w:rsidR="00C5749A" w:rsidRDefault="00CB2D4F" w:rsidP="008B6052">
            <w:pPr>
              <w:jc w:val="center"/>
              <w:rPr>
                <w:sz w:val="18"/>
                <w:szCs w:val="18"/>
              </w:rPr>
            </w:pPr>
            <w:r w:rsidRPr="00CB2D4F">
              <w:rPr>
                <w:noProof/>
                <w:sz w:val="18"/>
                <w:szCs w:val="18"/>
                <w:lang w:eastAsia="en-GB"/>
              </w:rPr>
              <mc:AlternateContent>
                <mc:Choice Requires="wps">
                  <w:drawing>
                    <wp:anchor distT="0" distB="0" distL="114300" distR="114300" simplePos="0" relativeHeight="251680768" behindDoc="0" locked="0" layoutInCell="1" allowOverlap="1" wp14:anchorId="3F1048DA" wp14:editId="767F3FEB">
                      <wp:simplePos x="0" y="0"/>
                      <wp:positionH relativeFrom="column">
                        <wp:posOffset>2566035</wp:posOffset>
                      </wp:positionH>
                      <wp:positionV relativeFrom="paragraph">
                        <wp:posOffset>384810</wp:posOffset>
                      </wp:positionV>
                      <wp:extent cx="2133600" cy="19812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98120"/>
                              </a:xfrm>
                              <a:prstGeom prst="rect">
                                <a:avLst/>
                              </a:prstGeom>
                              <a:solidFill>
                                <a:srgbClr val="FFFFFF"/>
                              </a:solidFill>
                              <a:ln w="9525">
                                <a:noFill/>
                                <a:miter lim="800000"/>
                                <a:headEnd/>
                                <a:tailEnd/>
                              </a:ln>
                            </wps:spPr>
                            <wps:txbx>
                              <w:txbxContent>
                                <w:p w14:paraId="7FDD02AB" w14:textId="77777777" w:rsidR="009675CA" w:rsidRDefault="009675CA" w:rsidP="00CB2D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02.05pt;margin-top:30.3pt;width:168pt;height:15.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" stroked="f">
                      <v:textbox>
                        <w:txbxContent>
                          <w:p w14:paraId="7FDD02AB" w14:textId="77777777" w:rsidR="009675CA" w:rsidRDefault="009675CA" w:rsidP="00CB2D4F"/>
                        </w:txbxContent>
                      </v:textbox>
                    </v:shape>
                  </w:pict>
                </mc:Fallback>
              </mc:AlternateContent>
            </w:r>
            <w:r w:rsidR="008B6052" w:rsidRPr="008B6052">
              <w:rPr>
                <w:noProof/>
                <w:sz w:val="18"/>
                <w:szCs w:val="18"/>
                <w:lang w:eastAsia="en-GB"/>
              </w:rPr>
              <mc:AlternateContent>
                <mc:Choice Requires="wps">
                  <w:drawing>
                    <wp:anchor distT="0" distB="0" distL="114300" distR="114300" simplePos="0" relativeHeight="251671552" behindDoc="0" locked="0" layoutInCell="1" allowOverlap="1" wp14:anchorId="685BD050" wp14:editId="1D053488">
                      <wp:simplePos x="0" y="0"/>
                      <wp:positionH relativeFrom="column">
                        <wp:posOffset>707390</wp:posOffset>
                      </wp:positionH>
                      <wp:positionV relativeFrom="paragraph">
                        <wp:posOffset>582295</wp:posOffset>
                      </wp:positionV>
                      <wp:extent cx="2133600" cy="19812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98120"/>
                              </a:xfrm>
                              <a:prstGeom prst="rect">
                                <a:avLst/>
                              </a:prstGeom>
                              <a:solidFill>
                                <a:srgbClr val="FFFFFF"/>
                              </a:solidFill>
                              <a:ln w="9525">
                                <a:noFill/>
                                <a:miter lim="800000"/>
                                <a:headEnd/>
                                <a:tailEnd/>
                              </a:ln>
                            </wps:spPr>
                            <wps:txbx>
                              <w:txbxContent>
                                <w:p w14:paraId="7310D34B" w14:textId="746BD531" w:rsidR="009675CA" w:rsidRDefault="009675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55.7pt;margin-top:45.85pt;width:168pt;height:1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" stroked="f">
                      <v:textbox>
                        <w:txbxContent>
                          <w:p w14:paraId="7310D34B" w14:textId="746BD531" w:rsidR="009675CA" w:rsidRDefault="009675CA"/>
                        </w:txbxContent>
                      </v:textbox>
                    </v:shape>
                  </w:pict>
                </mc:Fallback>
              </mc:AlternateContent>
            </w:r>
            <w:r w:rsidR="00C5749A">
              <w:rPr>
                <w:noProof/>
                <w:sz w:val="18"/>
                <w:szCs w:val="18"/>
                <w:lang w:eastAsia="en-GB"/>
              </w:rPr>
              <w:drawing>
                <wp:inline distT="0" distB="0" distL="0" distR="0" wp14:anchorId="6740EA67" wp14:editId="406D6BED">
                  <wp:extent cx="4763165" cy="97168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4B14D.tmp"/>
                          <pic:cNvPicPr/>
                        </pic:nvPicPr>
                        <pic:blipFill>
                          <a:blip r:embed="rId31">
                            <a:extLst>
                              <a:ext uri="{28A0092B-C50C-407E-A947-70E740481C1C}">
                                <a14:useLocalDpi xmlns:a14="http://schemas.microsoft.com/office/drawing/2010/main" val="0"/>
                              </a:ext>
                            </a:extLst>
                          </a:blip>
                          <a:stretch>
                            <a:fillRect/>
                          </a:stretch>
                        </pic:blipFill>
                        <pic:spPr>
                          <a:xfrm>
                            <a:off x="0" y="0"/>
                            <a:ext cx="4763165" cy="971686"/>
                          </a:xfrm>
                          <a:prstGeom prst="rect">
                            <a:avLst/>
                          </a:prstGeom>
                        </pic:spPr>
                      </pic:pic>
                    </a:graphicData>
                  </a:graphic>
                </wp:inline>
              </w:drawing>
            </w:r>
          </w:p>
          <w:p w14:paraId="5C5EB606" w14:textId="77777777" w:rsidR="00C5749A" w:rsidRDefault="00C5749A" w:rsidP="008B6052">
            <w:pPr>
              <w:rPr>
                <w:sz w:val="18"/>
                <w:szCs w:val="18"/>
              </w:rPr>
            </w:pPr>
          </w:p>
          <w:p w14:paraId="3879DC4C" w14:textId="58109917" w:rsidR="00C5749A" w:rsidRDefault="00C5749A" w:rsidP="008B6052">
            <w:pPr>
              <w:pStyle w:val="ListParagraph"/>
              <w:numPr>
                <w:ilvl w:val="0"/>
                <w:numId w:val="25"/>
              </w:numPr>
              <w:rPr>
                <w:sz w:val="18"/>
                <w:szCs w:val="18"/>
              </w:rPr>
            </w:pPr>
            <w:r w:rsidRPr="00C5749A">
              <w:rPr>
                <w:sz w:val="18"/>
                <w:szCs w:val="18"/>
              </w:rPr>
              <w:t xml:space="preserve">Select </w:t>
            </w:r>
            <w:r>
              <w:rPr>
                <w:sz w:val="18"/>
                <w:szCs w:val="18"/>
              </w:rPr>
              <w:t>NEW OLE DB Connection</w:t>
            </w:r>
          </w:p>
          <w:p w14:paraId="0FCDDAE7" w14:textId="5C4D608B" w:rsidR="00C5749A" w:rsidRDefault="00C5749A" w:rsidP="008B6052">
            <w:pPr>
              <w:pStyle w:val="ListParagraph"/>
              <w:numPr>
                <w:ilvl w:val="0"/>
                <w:numId w:val="25"/>
              </w:numPr>
              <w:rPr>
                <w:sz w:val="18"/>
                <w:szCs w:val="18"/>
              </w:rPr>
            </w:pPr>
            <w:r>
              <w:rPr>
                <w:sz w:val="18"/>
                <w:szCs w:val="18"/>
              </w:rPr>
              <w:t>Select New…</w:t>
            </w:r>
          </w:p>
          <w:p w14:paraId="1F7D9B86" w14:textId="77777777" w:rsidR="00C5749A" w:rsidRDefault="00C5749A" w:rsidP="008B6052">
            <w:pPr>
              <w:pStyle w:val="ListParagraph"/>
              <w:numPr>
                <w:ilvl w:val="0"/>
                <w:numId w:val="25"/>
              </w:numPr>
              <w:rPr>
                <w:sz w:val="18"/>
                <w:szCs w:val="18"/>
              </w:rPr>
            </w:pPr>
            <w:r>
              <w:rPr>
                <w:sz w:val="18"/>
                <w:szCs w:val="18"/>
              </w:rPr>
              <w:t>Select/Enter the server name:</w:t>
            </w:r>
          </w:p>
          <w:p w14:paraId="30C43427" w14:textId="77777777" w:rsidR="00C5749A" w:rsidRDefault="00C5749A" w:rsidP="008B6052">
            <w:pPr>
              <w:rPr>
                <w:sz w:val="18"/>
                <w:szCs w:val="18"/>
              </w:rPr>
            </w:pPr>
          </w:p>
          <w:p w14:paraId="51DDD4ED" w14:textId="659B7F30" w:rsidR="00C5749A" w:rsidRDefault="00C5749A" w:rsidP="008B6052">
            <w:pPr>
              <w:jc w:val="center"/>
              <w:rPr>
                <w:sz w:val="18"/>
                <w:szCs w:val="18"/>
              </w:rPr>
            </w:pPr>
            <w:r>
              <w:rPr>
                <w:noProof/>
                <w:sz w:val="18"/>
                <w:szCs w:val="18"/>
                <w:lang w:eastAsia="en-GB"/>
              </w:rPr>
              <w:drawing>
                <wp:inline distT="0" distB="0" distL="0" distR="0" wp14:anchorId="196B4F9F" wp14:editId="44DA51EA">
                  <wp:extent cx="4858428" cy="137179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4CFE5.tmp"/>
                          <pic:cNvPicPr/>
                        </pic:nvPicPr>
                        <pic:blipFill>
                          <a:blip r:embed="rId32">
                            <a:extLst>
                              <a:ext uri="{28A0092B-C50C-407E-A947-70E740481C1C}">
                                <a14:useLocalDpi xmlns:a14="http://schemas.microsoft.com/office/drawing/2010/main" val="0"/>
                              </a:ext>
                            </a:extLst>
                          </a:blip>
                          <a:stretch>
                            <a:fillRect/>
                          </a:stretch>
                        </pic:blipFill>
                        <pic:spPr>
                          <a:xfrm>
                            <a:off x="0" y="0"/>
                            <a:ext cx="4858428" cy="1371792"/>
                          </a:xfrm>
                          <a:prstGeom prst="rect">
                            <a:avLst/>
                          </a:prstGeom>
                        </pic:spPr>
                      </pic:pic>
                    </a:graphicData>
                  </a:graphic>
                </wp:inline>
              </w:drawing>
            </w:r>
          </w:p>
          <w:p w14:paraId="06855EF8" w14:textId="77777777" w:rsidR="00C5749A" w:rsidRDefault="00C5749A" w:rsidP="008B6052">
            <w:pPr>
              <w:rPr>
                <w:sz w:val="18"/>
                <w:szCs w:val="18"/>
              </w:rPr>
            </w:pPr>
          </w:p>
          <w:p w14:paraId="45990538" w14:textId="5206F2CC" w:rsidR="00C5749A" w:rsidRDefault="00C5749A" w:rsidP="008B6052">
            <w:pPr>
              <w:pStyle w:val="ListParagraph"/>
              <w:numPr>
                <w:ilvl w:val="0"/>
                <w:numId w:val="25"/>
              </w:numPr>
              <w:rPr>
                <w:sz w:val="18"/>
                <w:szCs w:val="18"/>
              </w:rPr>
            </w:pPr>
            <w:r>
              <w:rPr>
                <w:sz w:val="18"/>
                <w:szCs w:val="18"/>
              </w:rPr>
              <w:t>Select the CUD_Receiver database</w:t>
            </w:r>
          </w:p>
          <w:p w14:paraId="6F9D556C" w14:textId="77777777" w:rsidR="00C5749A" w:rsidRDefault="00C5749A" w:rsidP="008B6052">
            <w:pPr>
              <w:rPr>
                <w:sz w:val="18"/>
                <w:szCs w:val="18"/>
              </w:rPr>
            </w:pPr>
          </w:p>
          <w:p w14:paraId="2C7F05CF" w14:textId="6BC9C0BA" w:rsidR="00C5749A" w:rsidRDefault="00C5749A" w:rsidP="008B6052">
            <w:pPr>
              <w:jc w:val="center"/>
              <w:rPr>
                <w:sz w:val="18"/>
                <w:szCs w:val="18"/>
              </w:rPr>
            </w:pPr>
            <w:r>
              <w:rPr>
                <w:noProof/>
                <w:sz w:val="18"/>
                <w:szCs w:val="18"/>
                <w:lang w:eastAsia="en-GB"/>
              </w:rPr>
              <w:drawing>
                <wp:inline distT="0" distB="0" distL="0" distR="0" wp14:anchorId="35F3A34C" wp14:editId="5ECC5A86">
                  <wp:extent cx="4896534" cy="110505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49298.tmp"/>
                          <pic:cNvPicPr/>
                        </pic:nvPicPr>
                        <pic:blipFill>
                          <a:blip r:embed="rId33">
                            <a:extLst>
                              <a:ext uri="{28A0092B-C50C-407E-A947-70E740481C1C}">
                                <a14:useLocalDpi xmlns:a14="http://schemas.microsoft.com/office/drawing/2010/main" val="0"/>
                              </a:ext>
                            </a:extLst>
                          </a:blip>
                          <a:stretch>
                            <a:fillRect/>
                          </a:stretch>
                        </pic:blipFill>
                        <pic:spPr>
                          <a:xfrm>
                            <a:off x="0" y="0"/>
                            <a:ext cx="4896534" cy="1105054"/>
                          </a:xfrm>
                          <a:prstGeom prst="rect">
                            <a:avLst/>
                          </a:prstGeom>
                        </pic:spPr>
                      </pic:pic>
                    </a:graphicData>
                  </a:graphic>
                </wp:inline>
              </w:drawing>
            </w:r>
          </w:p>
          <w:p w14:paraId="60B99E32" w14:textId="77777777" w:rsidR="00C5749A" w:rsidRDefault="00C5749A" w:rsidP="008B6052">
            <w:pPr>
              <w:rPr>
                <w:sz w:val="18"/>
                <w:szCs w:val="18"/>
              </w:rPr>
            </w:pPr>
          </w:p>
          <w:p w14:paraId="4BF6C3FF" w14:textId="09BD67E1" w:rsidR="00C5749A" w:rsidRDefault="00C5749A" w:rsidP="008B6052">
            <w:pPr>
              <w:pStyle w:val="ListParagraph"/>
              <w:numPr>
                <w:ilvl w:val="0"/>
                <w:numId w:val="25"/>
              </w:numPr>
              <w:rPr>
                <w:sz w:val="18"/>
                <w:szCs w:val="18"/>
              </w:rPr>
            </w:pPr>
            <w:r>
              <w:rPr>
                <w:sz w:val="18"/>
                <w:szCs w:val="18"/>
              </w:rPr>
              <w:t>Click Test Connection.</w:t>
            </w:r>
          </w:p>
          <w:p w14:paraId="4246D16B" w14:textId="0007E00F" w:rsidR="00C5749A" w:rsidRDefault="00C5749A" w:rsidP="008B6052">
            <w:pPr>
              <w:pStyle w:val="ListParagraph"/>
              <w:numPr>
                <w:ilvl w:val="0"/>
                <w:numId w:val="25"/>
              </w:numPr>
              <w:rPr>
                <w:sz w:val="18"/>
                <w:szCs w:val="18"/>
              </w:rPr>
            </w:pPr>
            <w:r>
              <w:rPr>
                <w:sz w:val="18"/>
                <w:szCs w:val="18"/>
              </w:rPr>
              <w:t>If this Test Connection has succeeded Click OK</w:t>
            </w:r>
          </w:p>
          <w:p w14:paraId="7A16C4F0" w14:textId="568E1E34" w:rsidR="008B6052" w:rsidRDefault="008B6052" w:rsidP="008B6052">
            <w:pPr>
              <w:pStyle w:val="ListParagraph"/>
              <w:numPr>
                <w:ilvl w:val="0"/>
                <w:numId w:val="25"/>
              </w:numPr>
              <w:rPr>
                <w:sz w:val="18"/>
                <w:szCs w:val="18"/>
              </w:rPr>
            </w:pPr>
            <w:r>
              <w:rPr>
                <w:sz w:val="18"/>
                <w:szCs w:val="18"/>
              </w:rPr>
              <w:t>Click OK again.</w:t>
            </w:r>
          </w:p>
          <w:p w14:paraId="492B55B2" w14:textId="77777777" w:rsidR="00C5749A" w:rsidRDefault="00C5749A" w:rsidP="008B6052">
            <w:pPr>
              <w:rPr>
                <w:sz w:val="18"/>
                <w:szCs w:val="18"/>
              </w:rPr>
            </w:pPr>
          </w:p>
          <w:p w14:paraId="20F522DE" w14:textId="65860E5A" w:rsidR="00C5749A" w:rsidRPr="008B6052" w:rsidRDefault="001B3E6A" w:rsidP="008B6052">
            <w:pPr>
              <w:rPr>
                <w:sz w:val="18"/>
                <w:szCs w:val="18"/>
              </w:rPr>
            </w:pPr>
            <w:r>
              <w:rPr>
                <w:sz w:val="18"/>
                <w:szCs w:val="18"/>
              </w:rPr>
              <w:t>The c</w:t>
            </w:r>
            <w:r w:rsidR="00C5749A">
              <w:rPr>
                <w:sz w:val="18"/>
                <w:szCs w:val="18"/>
              </w:rPr>
              <w:t>onnection should now appear in</w:t>
            </w:r>
            <w:r w:rsidR="008B6052">
              <w:rPr>
                <w:sz w:val="18"/>
                <w:szCs w:val="18"/>
              </w:rPr>
              <w:t xml:space="preserve"> t</w:t>
            </w:r>
            <w:r w:rsidR="00C5749A">
              <w:rPr>
                <w:sz w:val="18"/>
                <w:szCs w:val="18"/>
              </w:rPr>
              <w:t>h</w:t>
            </w:r>
            <w:r w:rsidR="008B6052">
              <w:rPr>
                <w:sz w:val="18"/>
                <w:szCs w:val="18"/>
              </w:rPr>
              <w:t>e Connection Managers p</w:t>
            </w:r>
            <w:r w:rsidR="00C5749A">
              <w:rPr>
                <w:sz w:val="18"/>
                <w:szCs w:val="18"/>
              </w:rPr>
              <w:t>ane.</w:t>
            </w:r>
          </w:p>
        </w:tc>
      </w:tr>
    </w:tbl>
    <w:p w14:paraId="0FC3C4F4" w14:textId="77777777" w:rsidR="00C5749A" w:rsidRPr="00C5749A" w:rsidRDefault="00C5749A" w:rsidP="00C5749A">
      <w:pPr>
        <w:spacing w:after="0" w:line="240" w:lineRule="auto"/>
        <w:rPr>
          <w:sz w:val="18"/>
          <w:szCs w:val="18"/>
        </w:rPr>
      </w:pPr>
    </w:p>
    <w:p w14:paraId="64EA1B61" w14:textId="502529E5" w:rsidR="008B6052" w:rsidRDefault="008B6052">
      <w:pPr>
        <w:rPr>
          <w:sz w:val="18"/>
          <w:szCs w:val="18"/>
        </w:rPr>
      </w:pPr>
      <w:r>
        <w:rPr>
          <w:sz w:val="18"/>
          <w:szCs w:val="18"/>
        </w:rPr>
        <w:br w:type="page"/>
      </w:r>
    </w:p>
    <w:p w14:paraId="3CC51726" w14:textId="701AC11F" w:rsidR="006854DC" w:rsidRPr="00CB2D4F" w:rsidRDefault="008B6052" w:rsidP="005C40DA">
      <w:pPr>
        <w:pStyle w:val="ListParagraph"/>
        <w:numPr>
          <w:ilvl w:val="1"/>
          <w:numId w:val="10"/>
        </w:numPr>
        <w:spacing w:after="0" w:line="240" w:lineRule="auto"/>
        <w:rPr>
          <w:b/>
          <w:color w:val="404040" w:themeColor="text1" w:themeTint="BF"/>
          <w:sz w:val="18"/>
          <w:szCs w:val="18"/>
        </w:rPr>
      </w:pPr>
      <w:r w:rsidRPr="00CB2D4F">
        <w:rPr>
          <w:b/>
          <w:color w:val="404040" w:themeColor="text1" w:themeTint="BF"/>
          <w:sz w:val="18"/>
          <w:szCs w:val="18"/>
        </w:rPr>
        <w:t>Selecting and Mapping to the Correct Tables</w:t>
      </w:r>
    </w:p>
    <w:p w14:paraId="64857D09" w14:textId="77777777" w:rsidR="008B6052" w:rsidRDefault="008B6052" w:rsidP="008B6052">
      <w:pPr>
        <w:spacing w:after="0" w:line="240" w:lineRule="auto"/>
        <w:rPr>
          <w:sz w:val="18"/>
          <w:szCs w:val="18"/>
        </w:rPr>
      </w:pPr>
    </w:p>
    <w:tbl>
      <w:tblPr>
        <w:tblStyle w:val="TableGrid"/>
        <w:tblW w:w="0" w:type="auto"/>
        <w:shd w:val="clear" w:color="auto" w:fill="DBE5F1" w:themeFill="accent1" w:themeFillTint="33"/>
        <w:tblLook w:val="04A0" w:firstRow="1" w:lastRow="0" w:firstColumn="1" w:lastColumn="0" w:noHBand="0" w:noVBand="1"/>
      </w:tblPr>
      <w:tblGrid>
        <w:gridCol w:w="9242"/>
      </w:tblGrid>
      <w:tr w:rsidR="008B6052" w14:paraId="654C98DA" w14:textId="77777777" w:rsidTr="00CB2D4F">
        <w:trPr>
          <w:trHeight w:val="13449"/>
        </w:trPr>
        <w:tc>
          <w:tcPr>
            <w:tcW w:w="9242" w:type="dxa"/>
            <w:shd w:val="clear" w:color="auto" w:fill="DBE5F1" w:themeFill="accent1" w:themeFillTint="33"/>
            <w:vAlign w:val="center"/>
          </w:tcPr>
          <w:p w14:paraId="60FB207A" w14:textId="457D2775" w:rsidR="000507A4" w:rsidRDefault="000507A4" w:rsidP="000507A4">
            <w:pPr>
              <w:rPr>
                <w:sz w:val="18"/>
                <w:szCs w:val="18"/>
              </w:rPr>
            </w:pPr>
            <w:r>
              <w:rPr>
                <w:sz w:val="18"/>
                <w:szCs w:val="18"/>
              </w:rPr>
              <w:t>From the Data Flow Screen:</w:t>
            </w:r>
          </w:p>
          <w:p w14:paraId="4690D6A9" w14:textId="604F3F5B" w:rsidR="008B6052" w:rsidRDefault="008B6052" w:rsidP="000507A4">
            <w:pPr>
              <w:rPr>
                <w:sz w:val="18"/>
                <w:szCs w:val="18"/>
              </w:rPr>
            </w:pPr>
          </w:p>
          <w:p w14:paraId="3D87E7B6" w14:textId="77777777" w:rsidR="008B6052" w:rsidRDefault="008B6052" w:rsidP="000507A4">
            <w:pPr>
              <w:pStyle w:val="ListParagraph"/>
              <w:numPr>
                <w:ilvl w:val="0"/>
                <w:numId w:val="26"/>
              </w:numPr>
              <w:rPr>
                <w:sz w:val="18"/>
                <w:szCs w:val="18"/>
              </w:rPr>
            </w:pPr>
            <w:r>
              <w:rPr>
                <w:sz w:val="18"/>
                <w:szCs w:val="18"/>
              </w:rPr>
              <w:t>Select the first Data Flow task in the drop down menu</w:t>
            </w:r>
          </w:p>
          <w:p w14:paraId="21D1148D" w14:textId="5E2D53F4" w:rsidR="008B6052" w:rsidRDefault="008B6052" w:rsidP="000507A4">
            <w:pPr>
              <w:pStyle w:val="ListParagraph"/>
              <w:numPr>
                <w:ilvl w:val="0"/>
                <w:numId w:val="26"/>
              </w:numPr>
              <w:rPr>
                <w:sz w:val="18"/>
                <w:szCs w:val="18"/>
              </w:rPr>
            </w:pPr>
            <w:r>
              <w:rPr>
                <w:sz w:val="18"/>
                <w:szCs w:val="18"/>
              </w:rPr>
              <w:t xml:space="preserve">When it has populated, </w:t>
            </w:r>
            <w:r w:rsidRPr="00C5749A">
              <w:rPr>
                <w:sz w:val="18"/>
                <w:szCs w:val="18"/>
              </w:rPr>
              <w:t xml:space="preserve">Right Click on the SQL Destination </w:t>
            </w:r>
            <w:r>
              <w:rPr>
                <w:sz w:val="18"/>
                <w:szCs w:val="18"/>
              </w:rPr>
              <w:t>tool</w:t>
            </w:r>
          </w:p>
          <w:p w14:paraId="6D0E1A1F" w14:textId="333F4FDE" w:rsidR="008B6052" w:rsidRDefault="008B6052" w:rsidP="000507A4">
            <w:pPr>
              <w:pStyle w:val="ListParagraph"/>
              <w:numPr>
                <w:ilvl w:val="0"/>
                <w:numId w:val="26"/>
              </w:numPr>
              <w:rPr>
                <w:sz w:val="18"/>
                <w:szCs w:val="18"/>
              </w:rPr>
            </w:pPr>
            <w:r>
              <w:rPr>
                <w:sz w:val="18"/>
                <w:szCs w:val="18"/>
              </w:rPr>
              <w:t>Select Edit</w:t>
            </w:r>
          </w:p>
          <w:p w14:paraId="49CD4685" w14:textId="3EF96549" w:rsidR="00C8234F" w:rsidRPr="00C8234F" w:rsidRDefault="00C8234F" w:rsidP="000507A4">
            <w:pPr>
              <w:pStyle w:val="ListParagraph"/>
              <w:numPr>
                <w:ilvl w:val="0"/>
                <w:numId w:val="26"/>
              </w:numPr>
              <w:rPr>
                <w:sz w:val="18"/>
                <w:szCs w:val="18"/>
              </w:rPr>
            </w:pPr>
            <w:r>
              <w:rPr>
                <w:sz w:val="18"/>
                <w:szCs w:val="18"/>
              </w:rPr>
              <w:t>In the SQL Destination Editor, under Connection Manager, click on “New…”</w:t>
            </w:r>
          </w:p>
          <w:p w14:paraId="50F0FA83" w14:textId="77777777" w:rsidR="00C8234F" w:rsidRDefault="00C8234F" w:rsidP="000507A4">
            <w:pPr>
              <w:rPr>
                <w:sz w:val="18"/>
                <w:szCs w:val="18"/>
              </w:rPr>
            </w:pPr>
          </w:p>
          <w:p w14:paraId="6160BDB0" w14:textId="3DDE3A28" w:rsidR="00C8234F" w:rsidRDefault="00C8234F" w:rsidP="000507A4">
            <w:pPr>
              <w:jc w:val="center"/>
              <w:rPr>
                <w:sz w:val="18"/>
                <w:szCs w:val="18"/>
              </w:rPr>
            </w:pPr>
            <w:r>
              <w:rPr>
                <w:noProof/>
                <w:sz w:val="18"/>
                <w:szCs w:val="18"/>
                <w:lang w:eastAsia="en-GB"/>
              </w:rPr>
              <w:drawing>
                <wp:inline distT="0" distB="0" distL="0" distR="0" wp14:anchorId="1169E9C6" wp14:editId="0AC5AAA1">
                  <wp:extent cx="3615069" cy="1399007"/>
                  <wp:effectExtent l="0" t="0" r="4445"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42B9E.tmp"/>
                          <pic:cNvPicPr/>
                        </pic:nvPicPr>
                        <pic:blipFill>
                          <a:blip r:embed="rId34">
                            <a:extLst>
                              <a:ext uri="{28A0092B-C50C-407E-A947-70E740481C1C}">
                                <a14:useLocalDpi xmlns:a14="http://schemas.microsoft.com/office/drawing/2010/main" val="0"/>
                              </a:ext>
                            </a:extLst>
                          </a:blip>
                          <a:stretch>
                            <a:fillRect/>
                          </a:stretch>
                        </pic:blipFill>
                        <pic:spPr>
                          <a:xfrm>
                            <a:off x="0" y="0"/>
                            <a:ext cx="3619252" cy="1400626"/>
                          </a:xfrm>
                          <a:prstGeom prst="rect">
                            <a:avLst/>
                          </a:prstGeom>
                        </pic:spPr>
                      </pic:pic>
                    </a:graphicData>
                  </a:graphic>
                </wp:inline>
              </w:drawing>
            </w:r>
          </w:p>
          <w:p w14:paraId="2372244E" w14:textId="77777777" w:rsidR="00C8234F" w:rsidRDefault="00C8234F" w:rsidP="000507A4">
            <w:pPr>
              <w:rPr>
                <w:sz w:val="18"/>
                <w:szCs w:val="18"/>
              </w:rPr>
            </w:pPr>
          </w:p>
          <w:p w14:paraId="582C0DCB" w14:textId="429261FC" w:rsidR="00C8234F" w:rsidRDefault="00C8234F" w:rsidP="000507A4">
            <w:pPr>
              <w:pStyle w:val="ListParagraph"/>
              <w:numPr>
                <w:ilvl w:val="0"/>
                <w:numId w:val="26"/>
              </w:numPr>
              <w:rPr>
                <w:sz w:val="18"/>
                <w:szCs w:val="18"/>
              </w:rPr>
            </w:pPr>
            <w:r w:rsidRPr="00C8234F">
              <w:rPr>
                <w:sz w:val="18"/>
                <w:szCs w:val="18"/>
              </w:rPr>
              <w:t>In The Configure OLE DB Connection Manager</w:t>
            </w:r>
            <w:r>
              <w:rPr>
                <w:sz w:val="18"/>
                <w:szCs w:val="18"/>
              </w:rPr>
              <w:t xml:space="preserve"> s</w:t>
            </w:r>
            <w:r w:rsidRPr="00C8234F">
              <w:rPr>
                <w:sz w:val="18"/>
                <w:szCs w:val="18"/>
              </w:rPr>
              <w:t>elect the Correct Destination</w:t>
            </w:r>
            <w:r>
              <w:rPr>
                <w:sz w:val="18"/>
                <w:szCs w:val="18"/>
              </w:rPr>
              <w:t xml:space="preserve"> database</w:t>
            </w:r>
          </w:p>
          <w:p w14:paraId="17FFA2E2" w14:textId="77777777" w:rsidR="00C8234F" w:rsidRDefault="00C8234F" w:rsidP="000507A4">
            <w:pPr>
              <w:pStyle w:val="ListParagraph"/>
              <w:numPr>
                <w:ilvl w:val="0"/>
                <w:numId w:val="26"/>
              </w:numPr>
              <w:rPr>
                <w:sz w:val="18"/>
                <w:szCs w:val="18"/>
              </w:rPr>
            </w:pPr>
            <w:r>
              <w:rPr>
                <w:sz w:val="18"/>
                <w:szCs w:val="18"/>
              </w:rPr>
              <w:t>Click OK</w:t>
            </w:r>
          </w:p>
          <w:p w14:paraId="55D83372" w14:textId="6F3B57FD" w:rsidR="00C8234F" w:rsidRDefault="00C8234F" w:rsidP="000507A4">
            <w:pPr>
              <w:pStyle w:val="ListParagraph"/>
              <w:numPr>
                <w:ilvl w:val="0"/>
                <w:numId w:val="26"/>
              </w:numPr>
              <w:rPr>
                <w:sz w:val="18"/>
                <w:szCs w:val="18"/>
              </w:rPr>
            </w:pPr>
            <w:r>
              <w:rPr>
                <w:sz w:val="18"/>
                <w:szCs w:val="18"/>
              </w:rPr>
              <w:t>Back in the SQL Destination Editor, under “Use a table or view”, click on drop down option.</w:t>
            </w:r>
          </w:p>
          <w:p w14:paraId="52AB6903" w14:textId="04C5E2C8" w:rsidR="00C8234F" w:rsidRDefault="00C8234F" w:rsidP="000507A4">
            <w:pPr>
              <w:rPr>
                <w:sz w:val="18"/>
                <w:szCs w:val="18"/>
              </w:rPr>
            </w:pPr>
            <w:r>
              <w:rPr>
                <w:noProof/>
                <w:sz w:val="18"/>
                <w:szCs w:val="18"/>
                <w:lang w:eastAsia="en-GB"/>
              </w:rPr>
              <mc:AlternateContent>
                <mc:Choice Requires="wps">
                  <w:drawing>
                    <wp:anchor distT="0" distB="0" distL="114300" distR="114300" simplePos="0" relativeHeight="251673600" behindDoc="0" locked="0" layoutInCell="1" allowOverlap="1" wp14:anchorId="0BF46404" wp14:editId="58FCE75D">
                      <wp:simplePos x="0" y="0"/>
                      <wp:positionH relativeFrom="column">
                        <wp:posOffset>3783330</wp:posOffset>
                      </wp:positionH>
                      <wp:positionV relativeFrom="paragraph">
                        <wp:posOffset>24765</wp:posOffset>
                      </wp:positionV>
                      <wp:extent cx="1522730" cy="361315"/>
                      <wp:effectExtent l="38100" t="0" r="20320" b="76835"/>
                      <wp:wrapNone/>
                      <wp:docPr id="295" name="Straight Arrow Connector 295"/>
                      <wp:cNvGraphicFramePr/>
                      <a:graphic xmlns:a="http://schemas.openxmlformats.org/drawingml/2006/main">
                        <a:graphicData uri="http://schemas.microsoft.com/office/word/2010/wordprocessingShape">
                          <wps:wsp>
                            <wps:cNvCnPr/>
                            <wps:spPr>
                              <a:xfrm flipH="1">
                                <a:off x="0" y="0"/>
                                <a:ext cx="1522730" cy="361315"/>
                              </a:xfrm>
                              <a:prstGeom prst="straightConnector1">
                                <a:avLst/>
                              </a:prstGeom>
                              <a:noFill/>
                              <a:ln w="19050" cap="flat" cmpd="sng" algn="ctr">
                                <a:solidFill>
                                  <a:srgbClr val="FF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95" o:spid="_x0000_s1026" type="#_x0000_t32" style="position:absolute;margin-left:297.9pt;margin-top:1.95pt;width:119.9pt;height:28.4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" strokecolor="red" strokeweight="1.5pt">
                      <v:stroke endarrow="block"/>
                    </v:shape>
                  </w:pict>
                </mc:Fallback>
              </mc:AlternateContent>
            </w:r>
          </w:p>
          <w:p w14:paraId="640F3442" w14:textId="77777777" w:rsidR="00C8234F" w:rsidRDefault="00C8234F" w:rsidP="000507A4">
            <w:pPr>
              <w:jc w:val="center"/>
              <w:rPr>
                <w:sz w:val="18"/>
                <w:szCs w:val="18"/>
              </w:rPr>
            </w:pPr>
            <w:r>
              <w:rPr>
                <w:noProof/>
                <w:sz w:val="18"/>
                <w:szCs w:val="18"/>
                <w:lang w:eastAsia="en-GB"/>
              </w:rPr>
              <w:drawing>
                <wp:inline distT="0" distB="0" distL="0" distR="0" wp14:anchorId="13A059F8" wp14:editId="6DE398DD">
                  <wp:extent cx="3473302" cy="840598"/>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4B825.tmp"/>
                          <pic:cNvPicPr/>
                        </pic:nvPicPr>
                        <pic:blipFill>
                          <a:blip r:embed="rId35">
                            <a:extLst>
                              <a:ext uri="{28A0092B-C50C-407E-A947-70E740481C1C}">
                                <a14:useLocalDpi xmlns:a14="http://schemas.microsoft.com/office/drawing/2010/main" val="0"/>
                              </a:ext>
                            </a:extLst>
                          </a:blip>
                          <a:stretch>
                            <a:fillRect/>
                          </a:stretch>
                        </pic:blipFill>
                        <pic:spPr>
                          <a:xfrm>
                            <a:off x="0" y="0"/>
                            <a:ext cx="3474109" cy="840793"/>
                          </a:xfrm>
                          <a:prstGeom prst="rect">
                            <a:avLst/>
                          </a:prstGeom>
                        </pic:spPr>
                      </pic:pic>
                    </a:graphicData>
                  </a:graphic>
                </wp:inline>
              </w:drawing>
            </w:r>
          </w:p>
          <w:p w14:paraId="3583794E" w14:textId="77777777" w:rsidR="000507A4" w:rsidRDefault="000507A4" w:rsidP="000507A4">
            <w:pPr>
              <w:rPr>
                <w:sz w:val="18"/>
                <w:szCs w:val="18"/>
              </w:rPr>
            </w:pPr>
          </w:p>
          <w:p w14:paraId="53EF1C2D" w14:textId="4EA7E485" w:rsidR="00C8234F" w:rsidRDefault="00C8234F" w:rsidP="000507A4">
            <w:pPr>
              <w:pStyle w:val="ListParagraph"/>
              <w:numPr>
                <w:ilvl w:val="0"/>
                <w:numId w:val="26"/>
              </w:numPr>
              <w:rPr>
                <w:sz w:val="18"/>
                <w:szCs w:val="18"/>
              </w:rPr>
            </w:pPr>
            <w:r w:rsidRPr="00C8234F">
              <w:rPr>
                <w:sz w:val="18"/>
                <w:szCs w:val="18"/>
              </w:rPr>
              <w:t>Select the correct table to load to.</w:t>
            </w:r>
          </w:p>
          <w:p w14:paraId="0BE8F4A4" w14:textId="3868B7FA" w:rsidR="00C8234F" w:rsidRDefault="00C8234F" w:rsidP="000507A4">
            <w:pPr>
              <w:pStyle w:val="ListParagraph"/>
              <w:numPr>
                <w:ilvl w:val="0"/>
                <w:numId w:val="26"/>
              </w:numPr>
              <w:rPr>
                <w:sz w:val="18"/>
                <w:szCs w:val="18"/>
              </w:rPr>
            </w:pPr>
            <w:r>
              <w:rPr>
                <w:sz w:val="18"/>
                <w:szCs w:val="18"/>
              </w:rPr>
              <w:t>In the left hand navigation pane click on “Mappings”</w:t>
            </w:r>
          </w:p>
          <w:p w14:paraId="02FDDE8B" w14:textId="743E15BC" w:rsidR="00C8234F" w:rsidRPr="00C8234F" w:rsidRDefault="000507A4" w:rsidP="000507A4">
            <w:pPr>
              <w:pStyle w:val="ListParagraph"/>
              <w:numPr>
                <w:ilvl w:val="0"/>
                <w:numId w:val="26"/>
              </w:numPr>
              <w:rPr>
                <w:sz w:val="18"/>
                <w:szCs w:val="18"/>
              </w:rPr>
            </w:pPr>
            <w:r>
              <w:rPr>
                <w:sz w:val="18"/>
                <w:szCs w:val="18"/>
              </w:rPr>
              <w:t>It is here you can see whether the mappings have been maintained and make changes in the “Input Column”.</w:t>
            </w:r>
          </w:p>
          <w:p w14:paraId="2FEB4BEA" w14:textId="77777777" w:rsidR="00C8234F" w:rsidRDefault="00C8234F" w:rsidP="000507A4">
            <w:pPr>
              <w:rPr>
                <w:sz w:val="18"/>
                <w:szCs w:val="18"/>
              </w:rPr>
            </w:pPr>
          </w:p>
          <w:p w14:paraId="0FD16CE5" w14:textId="14ABB2E3" w:rsidR="000507A4" w:rsidRDefault="000507A4" w:rsidP="000507A4">
            <w:pPr>
              <w:jc w:val="center"/>
              <w:rPr>
                <w:sz w:val="18"/>
                <w:szCs w:val="18"/>
              </w:rPr>
            </w:pPr>
            <w:r>
              <w:rPr>
                <w:noProof/>
                <w:sz w:val="18"/>
                <w:szCs w:val="18"/>
                <w:lang w:eastAsia="en-GB"/>
              </w:rPr>
              <w:drawing>
                <wp:inline distT="0" distB="0" distL="0" distR="0" wp14:anchorId="19FA6E15" wp14:editId="5CB54594">
                  <wp:extent cx="3048000" cy="2174731"/>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4A65A.tmp"/>
                          <pic:cNvPicPr/>
                        </pic:nvPicPr>
                        <pic:blipFill>
                          <a:blip r:embed="rId36">
                            <a:extLst>
                              <a:ext uri="{28A0092B-C50C-407E-A947-70E740481C1C}">
                                <a14:useLocalDpi xmlns:a14="http://schemas.microsoft.com/office/drawing/2010/main" val="0"/>
                              </a:ext>
                            </a:extLst>
                          </a:blip>
                          <a:stretch>
                            <a:fillRect/>
                          </a:stretch>
                        </pic:blipFill>
                        <pic:spPr>
                          <a:xfrm>
                            <a:off x="0" y="0"/>
                            <a:ext cx="3047560" cy="2174417"/>
                          </a:xfrm>
                          <a:prstGeom prst="rect">
                            <a:avLst/>
                          </a:prstGeom>
                        </pic:spPr>
                      </pic:pic>
                    </a:graphicData>
                  </a:graphic>
                </wp:inline>
              </w:drawing>
            </w:r>
          </w:p>
          <w:p w14:paraId="762F720D" w14:textId="77777777" w:rsidR="000507A4" w:rsidRDefault="000507A4" w:rsidP="000507A4">
            <w:pPr>
              <w:rPr>
                <w:sz w:val="18"/>
                <w:szCs w:val="18"/>
              </w:rPr>
            </w:pPr>
          </w:p>
          <w:p w14:paraId="15374361" w14:textId="640774DB" w:rsidR="000507A4" w:rsidRDefault="000507A4" w:rsidP="000507A4">
            <w:pPr>
              <w:rPr>
                <w:sz w:val="18"/>
                <w:szCs w:val="18"/>
              </w:rPr>
            </w:pPr>
            <w:r>
              <w:rPr>
                <w:sz w:val="18"/>
                <w:szCs w:val="18"/>
              </w:rPr>
              <w:t>In this example you can see that the “</w:t>
            </w:r>
            <w:proofErr w:type="spellStart"/>
            <w:r>
              <w:rPr>
                <w:sz w:val="18"/>
                <w:szCs w:val="18"/>
              </w:rPr>
              <w:t>ApplicantCode</w:t>
            </w:r>
            <w:proofErr w:type="spellEnd"/>
            <w:r>
              <w:rPr>
                <w:sz w:val="18"/>
                <w:szCs w:val="18"/>
              </w:rPr>
              <w:t xml:space="preserve">” has an input of “Data </w:t>
            </w:r>
            <w:proofErr w:type="spellStart"/>
            <w:r>
              <w:rPr>
                <w:sz w:val="18"/>
                <w:szCs w:val="18"/>
              </w:rPr>
              <w:t>Conversion.ApplicantCode</w:t>
            </w:r>
            <w:proofErr w:type="spellEnd"/>
            <w:r>
              <w:rPr>
                <w:sz w:val="18"/>
                <w:szCs w:val="18"/>
              </w:rPr>
              <w:t>” which is the output from the data conversion tool noted in section 3.2.3.4 of this document.</w:t>
            </w:r>
          </w:p>
          <w:p w14:paraId="0EDCF1BC" w14:textId="77777777" w:rsidR="000507A4" w:rsidRDefault="000507A4" w:rsidP="000507A4">
            <w:pPr>
              <w:rPr>
                <w:sz w:val="18"/>
                <w:szCs w:val="18"/>
              </w:rPr>
            </w:pPr>
          </w:p>
          <w:p w14:paraId="5AFC1DC1" w14:textId="77777777" w:rsidR="00F7293E" w:rsidRDefault="000507A4" w:rsidP="00F7293E">
            <w:pPr>
              <w:pStyle w:val="ListParagraph"/>
              <w:numPr>
                <w:ilvl w:val="0"/>
                <w:numId w:val="26"/>
              </w:numPr>
              <w:rPr>
                <w:sz w:val="18"/>
                <w:szCs w:val="18"/>
              </w:rPr>
            </w:pPr>
            <w:r>
              <w:rPr>
                <w:sz w:val="18"/>
                <w:szCs w:val="18"/>
              </w:rPr>
              <w:t>Click on OK</w:t>
            </w:r>
          </w:p>
          <w:p w14:paraId="33A92BBC" w14:textId="77777777" w:rsidR="00F7293E" w:rsidRDefault="00F7293E" w:rsidP="00F7293E">
            <w:pPr>
              <w:pStyle w:val="ListParagraph"/>
              <w:numPr>
                <w:ilvl w:val="0"/>
                <w:numId w:val="26"/>
              </w:numPr>
              <w:rPr>
                <w:sz w:val="18"/>
                <w:szCs w:val="18"/>
              </w:rPr>
            </w:pPr>
            <w:r>
              <w:rPr>
                <w:sz w:val="18"/>
                <w:szCs w:val="18"/>
              </w:rPr>
              <w:t>R</w:t>
            </w:r>
            <w:r w:rsidRPr="00F7293E">
              <w:rPr>
                <w:sz w:val="18"/>
                <w:szCs w:val="18"/>
              </w:rPr>
              <w:t>epeat this process for each of the tasks in the package</w:t>
            </w:r>
            <w:r>
              <w:rPr>
                <w:sz w:val="18"/>
                <w:szCs w:val="18"/>
              </w:rPr>
              <w:t>, until all of the data flow tasks are pointing at the correct server, database and table.</w:t>
            </w:r>
          </w:p>
          <w:p w14:paraId="3174CA3C" w14:textId="77777777" w:rsidR="003B04E0" w:rsidRDefault="003B04E0" w:rsidP="003B04E0">
            <w:pPr>
              <w:rPr>
                <w:sz w:val="18"/>
                <w:szCs w:val="18"/>
              </w:rPr>
            </w:pPr>
          </w:p>
          <w:p w14:paraId="52D8E16B" w14:textId="3AB39C69" w:rsidR="003B04E0" w:rsidRPr="003B04E0" w:rsidRDefault="003B04E0" w:rsidP="003B04E0">
            <w:pPr>
              <w:pStyle w:val="ListParagraph"/>
              <w:numPr>
                <w:ilvl w:val="0"/>
                <w:numId w:val="26"/>
              </w:numPr>
              <w:rPr>
                <w:sz w:val="18"/>
                <w:szCs w:val="18"/>
              </w:rPr>
            </w:pPr>
            <w:r w:rsidRPr="003B04E0">
              <w:rPr>
                <w:sz w:val="18"/>
                <w:szCs w:val="18"/>
              </w:rPr>
              <w:t xml:space="preserve">You can test run the data into the database </w:t>
            </w:r>
            <w:r>
              <w:rPr>
                <w:sz w:val="18"/>
                <w:szCs w:val="18"/>
              </w:rPr>
              <w:t>after this</w:t>
            </w:r>
            <w:r w:rsidRPr="003B04E0">
              <w:rPr>
                <w:sz w:val="18"/>
                <w:szCs w:val="18"/>
              </w:rPr>
              <w:t xml:space="preserve"> by executing the package.</w:t>
            </w:r>
          </w:p>
        </w:tc>
      </w:tr>
    </w:tbl>
    <w:p w14:paraId="23A84E58" w14:textId="0E63A309" w:rsidR="008B6052" w:rsidRPr="00CB2D4F" w:rsidRDefault="00F7293E" w:rsidP="005C40DA">
      <w:pPr>
        <w:pStyle w:val="ListParagraph"/>
        <w:numPr>
          <w:ilvl w:val="1"/>
          <w:numId w:val="10"/>
        </w:numPr>
        <w:spacing w:after="0" w:line="240" w:lineRule="auto"/>
        <w:rPr>
          <w:b/>
          <w:color w:val="404040" w:themeColor="text1" w:themeTint="BF"/>
          <w:sz w:val="18"/>
          <w:szCs w:val="18"/>
        </w:rPr>
      </w:pPr>
      <w:r w:rsidRPr="00CB2D4F">
        <w:rPr>
          <w:b/>
          <w:color w:val="404040" w:themeColor="text1" w:themeTint="BF"/>
          <w:sz w:val="18"/>
          <w:szCs w:val="18"/>
        </w:rPr>
        <w:t>Importing the package to SQL Server</w:t>
      </w:r>
    </w:p>
    <w:p w14:paraId="21F33558" w14:textId="77777777" w:rsidR="00F7293E" w:rsidRDefault="00F7293E" w:rsidP="00F7293E">
      <w:pPr>
        <w:spacing w:after="0" w:line="240" w:lineRule="auto"/>
        <w:rPr>
          <w:sz w:val="18"/>
          <w:szCs w:val="18"/>
        </w:rPr>
      </w:pPr>
    </w:p>
    <w:tbl>
      <w:tblPr>
        <w:tblStyle w:val="TableGrid"/>
        <w:tblW w:w="0" w:type="auto"/>
        <w:shd w:val="clear" w:color="auto" w:fill="DBE5F1" w:themeFill="accent1" w:themeFillTint="33"/>
        <w:tblLook w:val="04A0" w:firstRow="1" w:lastRow="0" w:firstColumn="1" w:lastColumn="0" w:noHBand="0" w:noVBand="1"/>
      </w:tblPr>
      <w:tblGrid>
        <w:gridCol w:w="9242"/>
      </w:tblGrid>
      <w:tr w:rsidR="00F7293E" w14:paraId="0EDABBBB" w14:textId="77777777" w:rsidTr="00CB2D4F">
        <w:trPr>
          <w:trHeight w:val="12882"/>
        </w:trPr>
        <w:tc>
          <w:tcPr>
            <w:tcW w:w="9242" w:type="dxa"/>
            <w:shd w:val="clear" w:color="auto" w:fill="DBE5F1" w:themeFill="accent1" w:themeFillTint="33"/>
          </w:tcPr>
          <w:p w14:paraId="60DC9EF1" w14:textId="5360A1CD" w:rsidR="003B04E0" w:rsidRDefault="003B04E0" w:rsidP="003B04E0">
            <w:pPr>
              <w:rPr>
                <w:sz w:val="18"/>
                <w:szCs w:val="18"/>
              </w:rPr>
            </w:pPr>
            <w:r>
              <w:rPr>
                <w:sz w:val="18"/>
                <w:szCs w:val="18"/>
              </w:rPr>
              <w:t xml:space="preserve">In order to set up the Job which will run the SSIS package on a daily basis, </w:t>
            </w:r>
            <w:r w:rsidR="00CB2D4F">
              <w:rPr>
                <w:sz w:val="18"/>
                <w:szCs w:val="18"/>
              </w:rPr>
              <w:t>and to protect the package from untested/unwanted alterations, you need to import it to the SQL Server Integration Services.</w:t>
            </w:r>
          </w:p>
          <w:p w14:paraId="1CD55243" w14:textId="77777777" w:rsidR="00CB2D4F" w:rsidRPr="003B04E0" w:rsidRDefault="00CB2D4F" w:rsidP="003B04E0">
            <w:pPr>
              <w:rPr>
                <w:sz w:val="18"/>
                <w:szCs w:val="18"/>
              </w:rPr>
            </w:pPr>
          </w:p>
          <w:p w14:paraId="7860C029" w14:textId="5A017AE6" w:rsidR="00F7293E" w:rsidRDefault="00F7293E" w:rsidP="00F7293E">
            <w:pPr>
              <w:pStyle w:val="ListParagraph"/>
              <w:numPr>
                <w:ilvl w:val="0"/>
                <w:numId w:val="27"/>
              </w:numPr>
              <w:rPr>
                <w:sz w:val="18"/>
                <w:szCs w:val="18"/>
              </w:rPr>
            </w:pPr>
            <w:r>
              <w:rPr>
                <w:sz w:val="18"/>
                <w:szCs w:val="18"/>
              </w:rPr>
              <w:t>Open SQL Server Management Studio</w:t>
            </w:r>
          </w:p>
          <w:p w14:paraId="6CD5A70B" w14:textId="3E840F5A" w:rsidR="00F7293E" w:rsidRDefault="00F7293E" w:rsidP="00F7293E">
            <w:pPr>
              <w:pStyle w:val="ListParagraph"/>
              <w:numPr>
                <w:ilvl w:val="0"/>
                <w:numId w:val="27"/>
              </w:numPr>
              <w:rPr>
                <w:sz w:val="18"/>
                <w:szCs w:val="18"/>
              </w:rPr>
            </w:pPr>
            <w:r>
              <w:rPr>
                <w:sz w:val="18"/>
                <w:szCs w:val="18"/>
              </w:rPr>
              <w:t>On the “Connect to Server pane, under “Server type:” select “Integration Services”</w:t>
            </w:r>
          </w:p>
          <w:p w14:paraId="03F5D033" w14:textId="6A56A530" w:rsidR="00F7293E" w:rsidRDefault="00F7293E" w:rsidP="00F7293E">
            <w:pPr>
              <w:pStyle w:val="ListParagraph"/>
              <w:numPr>
                <w:ilvl w:val="0"/>
                <w:numId w:val="27"/>
              </w:numPr>
              <w:rPr>
                <w:sz w:val="18"/>
                <w:szCs w:val="18"/>
              </w:rPr>
            </w:pPr>
            <w:r>
              <w:rPr>
                <w:sz w:val="18"/>
                <w:szCs w:val="18"/>
              </w:rPr>
              <w:t>Select the server</w:t>
            </w:r>
          </w:p>
          <w:p w14:paraId="190C10BC" w14:textId="143063E3" w:rsidR="00F7293E" w:rsidRDefault="00F7293E" w:rsidP="00F7293E">
            <w:pPr>
              <w:pStyle w:val="ListParagraph"/>
              <w:numPr>
                <w:ilvl w:val="0"/>
                <w:numId w:val="27"/>
              </w:numPr>
              <w:rPr>
                <w:sz w:val="18"/>
                <w:szCs w:val="18"/>
              </w:rPr>
            </w:pPr>
            <w:r>
              <w:rPr>
                <w:sz w:val="18"/>
                <w:szCs w:val="18"/>
              </w:rPr>
              <w:t>In the navigation pane on the left expand “Stored Packages”</w:t>
            </w:r>
          </w:p>
          <w:p w14:paraId="7927DB2C" w14:textId="77777777" w:rsidR="003B04E0" w:rsidRDefault="003B04E0" w:rsidP="003B04E0">
            <w:pPr>
              <w:rPr>
                <w:sz w:val="18"/>
                <w:szCs w:val="18"/>
              </w:rPr>
            </w:pPr>
          </w:p>
          <w:p w14:paraId="09C8FCBD" w14:textId="72292991" w:rsidR="003B04E0" w:rsidRDefault="003B04E0" w:rsidP="003B04E0">
            <w:pPr>
              <w:jc w:val="center"/>
              <w:rPr>
                <w:sz w:val="18"/>
                <w:szCs w:val="18"/>
              </w:rPr>
            </w:pPr>
            <w:r>
              <w:rPr>
                <w:noProof/>
                <w:sz w:val="18"/>
                <w:szCs w:val="18"/>
                <w:lang w:eastAsia="en-GB"/>
              </w:rPr>
              <w:drawing>
                <wp:inline distT="0" distB="0" distL="0" distR="0" wp14:anchorId="302CA19A" wp14:editId="3119B505">
                  <wp:extent cx="2876952" cy="695422"/>
                  <wp:effectExtent l="0" t="0" r="0" b="952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440E6.tmp"/>
                          <pic:cNvPicPr/>
                        </pic:nvPicPr>
                        <pic:blipFill>
                          <a:blip r:embed="rId37">
                            <a:extLst>
                              <a:ext uri="{28A0092B-C50C-407E-A947-70E740481C1C}">
                                <a14:useLocalDpi xmlns:a14="http://schemas.microsoft.com/office/drawing/2010/main" val="0"/>
                              </a:ext>
                            </a:extLst>
                          </a:blip>
                          <a:stretch>
                            <a:fillRect/>
                          </a:stretch>
                        </pic:blipFill>
                        <pic:spPr>
                          <a:xfrm>
                            <a:off x="0" y="0"/>
                            <a:ext cx="2876952" cy="695422"/>
                          </a:xfrm>
                          <a:prstGeom prst="rect">
                            <a:avLst/>
                          </a:prstGeom>
                        </pic:spPr>
                      </pic:pic>
                    </a:graphicData>
                  </a:graphic>
                </wp:inline>
              </w:drawing>
            </w:r>
          </w:p>
          <w:p w14:paraId="7E949368" w14:textId="77777777" w:rsidR="003B04E0" w:rsidRPr="003B04E0" w:rsidRDefault="003B04E0" w:rsidP="003B04E0">
            <w:pPr>
              <w:rPr>
                <w:sz w:val="18"/>
                <w:szCs w:val="18"/>
              </w:rPr>
            </w:pPr>
          </w:p>
          <w:p w14:paraId="1F74B922" w14:textId="2A04E607" w:rsidR="00F7293E" w:rsidRPr="001B3E6A" w:rsidRDefault="00F7293E" w:rsidP="001B3E6A">
            <w:pPr>
              <w:pStyle w:val="ListParagraph"/>
              <w:numPr>
                <w:ilvl w:val="0"/>
                <w:numId w:val="27"/>
              </w:numPr>
              <w:rPr>
                <w:sz w:val="18"/>
                <w:szCs w:val="18"/>
              </w:rPr>
            </w:pPr>
            <w:r>
              <w:rPr>
                <w:sz w:val="18"/>
                <w:szCs w:val="18"/>
              </w:rPr>
              <w:t xml:space="preserve">Right Click on </w:t>
            </w:r>
            <w:r w:rsidR="00CB2D4F" w:rsidRPr="001B3E6A">
              <w:rPr>
                <w:sz w:val="18"/>
                <w:szCs w:val="18"/>
              </w:rPr>
              <w:t>“MSDB”</w:t>
            </w:r>
          </w:p>
          <w:p w14:paraId="424257A9" w14:textId="505330F1" w:rsidR="003B04E0" w:rsidRDefault="003B04E0" w:rsidP="00F7293E">
            <w:pPr>
              <w:pStyle w:val="ListParagraph"/>
              <w:numPr>
                <w:ilvl w:val="0"/>
                <w:numId w:val="27"/>
              </w:numPr>
              <w:rPr>
                <w:sz w:val="18"/>
                <w:szCs w:val="18"/>
              </w:rPr>
            </w:pPr>
            <w:r>
              <w:rPr>
                <w:sz w:val="18"/>
                <w:szCs w:val="18"/>
              </w:rPr>
              <w:t>Select “Import Package”</w:t>
            </w:r>
          </w:p>
          <w:p w14:paraId="0629B5E1" w14:textId="513371F7" w:rsidR="003B04E0" w:rsidRDefault="003B04E0" w:rsidP="00F7293E">
            <w:pPr>
              <w:pStyle w:val="ListParagraph"/>
              <w:numPr>
                <w:ilvl w:val="0"/>
                <w:numId w:val="27"/>
              </w:numPr>
              <w:rPr>
                <w:sz w:val="18"/>
                <w:szCs w:val="18"/>
              </w:rPr>
            </w:pPr>
            <w:r>
              <w:rPr>
                <w:sz w:val="18"/>
                <w:szCs w:val="18"/>
              </w:rPr>
              <w:t>In the Import Package pane under “Package Location” select File System</w:t>
            </w:r>
          </w:p>
          <w:p w14:paraId="3F132300" w14:textId="77777777" w:rsidR="003B04E0" w:rsidRDefault="003B04E0" w:rsidP="003B04E0">
            <w:pPr>
              <w:rPr>
                <w:sz w:val="18"/>
                <w:szCs w:val="18"/>
              </w:rPr>
            </w:pPr>
          </w:p>
          <w:p w14:paraId="37AA8D1D" w14:textId="01DC0143" w:rsidR="003B04E0" w:rsidRDefault="003B04E0" w:rsidP="003B04E0">
            <w:pPr>
              <w:jc w:val="center"/>
              <w:rPr>
                <w:sz w:val="18"/>
                <w:szCs w:val="18"/>
              </w:rPr>
            </w:pPr>
            <w:r>
              <w:rPr>
                <w:noProof/>
                <w:sz w:val="18"/>
                <w:szCs w:val="18"/>
                <w:lang w:eastAsia="en-GB"/>
              </w:rPr>
              <w:drawing>
                <wp:inline distT="0" distB="0" distL="0" distR="0" wp14:anchorId="70290682" wp14:editId="6CB308FC">
                  <wp:extent cx="3423684" cy="2810148"/>
                  <wp:effectExtent l="0" t="0" r="5715"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44EAE.tmp"/>
                          <pic:cNvPicPr/>
                        </pic:nvPicPr>
                        <pic:blipFill>
                          <a:blip r:embed="rId38">
                            <a:extLst>
                              <a:ext uri="{28A0092B-C50C-407E-A947-70E740481C1C}">
                                <a14:useLocalDpi xmlns:a14="http://schemas.microsoft.com/office/drawing/2010/main" val="0"/>
                              </a:ext>
                            </a:extLst>
                          </a:blip>
                          <a:stretch>
                            <a:fillRect/>
                          </a:stretch>
                        </pic:blipFill>
                        <pic:spPr>
                          <a:xfrm>
                            <a:off x="0" y="0"/>
                            <a:ext cx="3426277" cy="2812277"/>
                          </a:xfrm>
                          <a:prstGeom prst="rect">
                            <a:avLst/>
                          </a:prstGeom>
                        </pic:spPr>
                      </pic:pic>
                    </a:graphicData>
                  </a:graphic>
                </wp:inline>
              </w:drawing>
            </w:r>
          </w:p>
          <w:p w14:paraId="24F45ECA" w14:textId="77777777" w:rsidR="003B04E0" w:rsidRPr="003B04E0" w:rsidRDefault="003B04E0" w:rsidP="003B04E0">
            <w:pPr>
              <w:rPr>
                <w:sz w:val="18"/>
                <w:szCs w:val="18"/>
              </w:rPr>
            </w:pPr>
          </w:p>
          <w:p w14:paraId="5457D3C9" w14:textId="433DC486" w:rsidR="003B04E0" w:rsidRDefault="003B04E0" w:rsidP="00F7293E">
            <w:pPr>
              <w:pStyle w:val="ListParagraph"/>
              <w:numPr>
                <w:ilvl w:val="0"/>
                <w:numId w:val="27"/>
              </w:numPr>
              <w:rPr>
                <w:sz w:val="18"/>
                <w:szCs w:val="18"/>
              </w:rPr>
            </w:pPr>
            <w:r>
              <w:rPr>
                <w:sz w:val="18"/>
                <w:szCs w:val="18"/>
              </w:rPr>
              <w:t>Under “Package path:” navigate to the SSIS Package location</w:t>
            </w:r>
          </w:p>
          <w:p w14:paraId="5DC47DC3" w14:textId="0ACD588E" w:rsidR="003B04E0" w:rsidRDefault="003B04E0" w:rsidP="00F7293E">
            <w:pPr>
              <w:pStyle w:val="ListParagraph"/>
              <w:numPr>
                <w:ilvl w:val="0"/>
                <w:numId w:val="27"/>
              </w:numPr>
              <w:rPr>
                <w:sz w:val="18"/>
                <w:szCs w:val="18"/>
              </w:rPr>
            </w:pPr>
            <w:r>
              <w:rPr>
                <w:sz w:val="18"/>
                <w:szCs w:val="18"/>
              </w:rPr>
              <w:t>Give the Package name – recommended the same as the SSIS package name</w:t>
            </w:r>
          </w:p>
          <w:p w14:paraId="02CAEF52" w14:textId="05BC3E22" w:rsidR="003B04E0" w:rsidRDefault="003B04E0" w:rsidP="00F7293E">
            <w:pPr>
              <w:pStyle w:val="ListParagraph"/>
              <w:numPr>
                <w:ilvl w:val="0"/>
                <w:numId w:val="27"/>
              </w:numPr>
              <w:rPr>
                <w:sz w:val="18"/>
                <w:szCs w:val="18"/>
              </w:rPr>
            </w:pPr>
            <w:r>
              <w:rPr>
                <w:sz w:val="18"/>
                <w:szCs w:val="18"/>
              </w:rPr>
              <w:t>Select the “Protection level:” – I have it set as shown</w:t>
            </w:r>
          </w:p>
          <w:p w14:paraId="1723120D" w14:textId="77777777" w:rsidR="003B04E0" w:rsidRDefault="003B04E0" w:rsidP="003B04E0">
            <w:pPr>
              <w:pStyle w:val="ListParagraph"/>
              <w:numPr>
                <w:ilvl w:val="0"/>
                <w:numId w:val="27"/>
              </w:numPr>
              <w:rPr>
                <w:sz w:val="18"/>
                <w:szCs w:val="18"/>
              </w:rPr>
            </w:pPr>
            <w:r>
              <w:rPr>
                <w:sz w:val="18"/>
                <w:szCs w:val="18"/>
              </w:rPr>
              <w:t>Click on OK</w:t>
            </w:r>
          </w:p>
          <w:p w14:paraId="37783871" w14:textId="24624057" w:rsidR="003B04E0" w:rsidRDefault="003B04E0" w:rsidP="003B04E0">
            <w:pPr>
              <w:pStyle w:val="ListParagraph"/>
              <w:numPr>
                <w:ilvl w:val="0"/>
                <w:numId w:val="27"/>
              </w:numPr>
              <w:rPr>
                <w:sz w:val="18"/>
                <w:szCs w:val="18"/>
              </w:rPr>
            </w:pPr>
            <w:r>
              <w:rPr>
                <w:sz w:val="18"/>
                <w:szCs w:val="18"/>
              </w:rPr>
              <w:t>Expand the folder</w:t>
            </w:r>
            <w:r w:rsidR="00CB2D4F">
              <w:rPr>
                <w:sz w:val="18"/>
                <w:szCs w:val="18"/>
              </w:rPr>
              <w:t xml:space="preserve"> you have imported to.</w:t>
            </w:r>
          </w:p>
          <w:p w14:paraId="76168BE3" w14:textId="77777777" w:rsidR="003B04E0" w:rsidRDefault="003B04E0" w:rsidP="003B04E0">
            <w:pPr>
              <w:pStyle w:val="ListParagraph"/>
              <w:numPr>
                <w:ilvl w:val="0"/>
                <w:numId w:val="27"/>
              </w:numPr>
              <w:rPr>
                <w:sz w:val="18"/>
                <w:szCs w:val="18"/>
              </w:rPr>
            </w:pPr>
            <w:r>
              <w:rPr>
                <w:sz w:val="18"/>
                <w:szCs w:val="18"/>
              </w:rPr>
              <w:t xml:space="preserve">The </w:t>
            </w:r>
            <w:proofErr w:type="spellStart"/>
            <w:r>
              <w:rPr>
                <w:sz w:val="18"/>
                <w:szCs w:val="18"/>
              </w:rPr>
              <w:t>CUDXMLtoCUDTables</w:t>
            </w:r>
            <w:proofErr w:type="spellEnd"/>
            <w:r>
              <w:rPr>
                <w:sz w:val="18"/>
                <w:szCs w:val="18"/>
              </w:rPr>
              <w:t xml:space="preserve"> package should now appear in the list.</w:t>
            </w:r>
          </w:p>
          <w:p w14:paraId="2BD21D81" w14:textId="77777777" w:rsidR="003B04E0" w:rsidRPr="003B04E0" w:rsidRDefault="003B04E0" w:rsidP="003B04E0">
            <w:pPr>
              <w:rPr>
                <w:sz w:val="18"/>
                <w:szCs w:val="18"/>
              </w:rPr>
            </w:pPr>
          </w:p>
          <w:p w14:paraId="3586C906" w14:textId="1E07CE6F" w:rsidR="003B04E0" w:rsidRPr="003B04E0" w:rsidRDefault="003B04E0" w:rsidP="003B04E0">
            <w:pPr>
              <w:jc w:val="center"/>
              <w:rPr>
                <w:sz w:val="18"/>
                <w:szCs w:val="18"/>
              </w:rPr>
            </w:pPr>
            <w:r>
              <w:rPr>
                <w:noProof/>
                <w:sz w:val="18"/>
                <w:szCs w:val="18"/>
                <w:lang w:eastAsia="en-GB"/>
              </w:rPr>
              <w:drawing>
                <wp:inline distT="0" distB="0" distL="0" distR="0" wp14:anchorId="2C874CEB" wp14:editId="5D9EAFFB">
                  <wp:extent cx="2476846" cy="142895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432E6.tmp"/>
                          <pic:cNvPicPr/>
                        </pic:nvPicPr>
                        <pic:blipFill>
                          <a:blip r:embed="rId39">
                            <a:extLst>
                              <a:ext uri="{28A0092B-C50C-407E-A947-70E740481C1C}">
                                <a14:useLocalDpi xmlns:a14="http://schemas.microsoft.com/office/drawing/2010/main" val="0"/>
                              </a:ext>
                            </a:extLst>
                          </a:blip>
                          <a:stretch>
                            <a:fillRect/>
                          </a:stretch>
                        </pic:blipFill>
                        <pic:spPr>
                          <a:xfrm>
                            <a:off x="0" y="0"/>
                            <a:ext cx="2476846" cy="1428950"/>
                          </a:xfrm>
                          <a:prstGeom prst="rect">
                            <a:avLst/>
                          </a:prstGeom>
                        </pic:spPr>
                      </pic:pic>
                    </a:graphicData>
                  </a:graphic>
                </wp:inline>
              </w:drawing>
            </w:r>
          </w:p>
        </w:tc>
      </w:tr>
    </w:tbl>
    <w:p w14:paraId="2662CE4E" w14:textId="1A15BDA6" w:rsidR="00CB2D4F" w:rsidRDefault="00CB2D4F" w:rsidP="00F7293E">
      <w:pPr>
        <w:spacing w:after="0" w:line="240" w:lineRule="auto"/>
        <w:rPr>
          <w:sz w:val="18"/>
          <w:szCs w:val="18"/>
        </w:rPr>
      </w:pPr>
    </w:p>
    <w:p w14:paraId="4F193609" w14:textId="77777777" w:rsidR="00CB2D4F" w:rsidRDefault="00CB2D4F">
      <w:pPr>
        <w:rPr>
          <w:sz w:val="18"/>
          <w:szCs w:val="18"/>
        </w:rPr>
      </w:pPr>
      <w:r>
        <w:rPr>
          <w:sz w:val="18"/>
          <w:szCs w:val="18"/>
        </w:rPr>
        <w:br w:type="page"/>
      </w:r>
    </w:p>
    <w:p w14:paraId="0CD10905" w14:textId="4FC7D6F7" w:rsidR="00CB2D4F" w:rsidRPr="006A07A7" w:rsidRDefault="00CB2D4F" w:rsidP="006A07A7">
      <w:pPr>
        <w:pStyle w:val="ListParagraph"/>
        <w:numPr>
          <w:ilvl w:val="0"/>
          <w:numId w:val="37"/>
        </w:numPr>
        <w:spacing w:after="0" w:line="240" w:lineRule="auto"/>
        <w:rPr>
          <w:b/>
          <w:sz w:val="18"/>
          <w:szCs w:val="18"/>
        </w:rPr>
      </w:pPr>
      <w:r w:rsidRPr="006A07A7">
        <w:rPr>
          <w:b/>
          <w:sz w:val="18"/>
          <w:szCs w:val="18"/>
        </w:rPr>
        <w:t>Setting up SQL Server Jobs</w:t>
      </w:r>
    </w:p>
    <w:p w14:paraId="65A9FD39" w14:textId="77777777" w:rsidR="00CB2D4F" w:rsidRDefault="00CB2D4F" w:rsidP="00CB2D4F">
      <w:pPr>
        <w:spacing w:after="0" w:line="240" w:lineRule="auto"/>
        <w:rPr>
          <w:sz w:val="18"/>
          <w:szCs w:val="18"/>
        </w:rPr>
      </w:pPr>
    </w:p>
    <w:p w14:paraId="408E9307" w14:textId="6DD6CDDC" w:rsidR="00CB2D4F" w:rsidRPr="006A07A7" w:rsidRDefault="00CB2D4F" w:rsidP="006A07A7">
      <w:pPr>
        <w:pStyle w:val="ListParagraph"/>
        <w:numPr>
          <w:ilvl w:val="1"/>
          <w:numId w:val="37"/>
        </w:numPr>
        <w:spacing w:after="0" w:line="240" w:lineRule="auto"/>
        <w:rPr>
          <w:b/>
          <w:color w:val="404040" w:themeColor="text1" w:themeTint="BF"/>
          <w:sz w:val="18"/>
          <w:szCs w:val="18"/>
        </w:rPr>
      </w:pPr>
      <w:r w:rsidRPr="006A07A7">
        <w:rPr>
          <w:b/>
          <w:color w:val="404040" w:themeColor="text1" w:themeTint="BF"/>
          <w:sz w:val="18"/>
          <w:szCs w:val="18"/>
        </w:rPr>
        <w:t xml:space="preserve">The </w:t>
      </w:r>
      <w:r w:rsidR="001B3E6A">
        <w:rPr>
          <w:b/>
          <w:color w:val="404040" w:themeColor="text1" w:themeTint="BF"/>
          <w:sz w:val="18"/>
          <w:szCs w:val="18"/>
        </w:rPr>
        <w:t>“</w:t>
      </w:r>
      <w:r w:rsidRPr="006A07A7">
        <w:rPr>
          <w:b/>
          <w:color w:val="404040" w:themeColor="text1" w:themeTint="BF"/>
          <w:sz w:val="18"/>
          <w:szCs w:val="18"/>
        </w:rPr>
        <w:t>Truncate CUD_Receiver Tables</w:t>
      </w:r>
      <w:r w:rsidR="001B3E6A">
        <w:rPr>
          <w:b/>
          <w:color w:val="404040" w:themeColor="text1" w:themeTint="BF"/>
          <w:sz w:val="18"/>
          <w:szCs w:val="18"/>
        </w:rPr>
        <w:t>”</w:t>
      </w:r>
      <w:r w:rsidRPr="006A07A7">
        <w:rPr>
          <w:b/>
          <w:color w:val="404040" w:themeColor="text1" w:themeTint="BF"/>
          <w:sz w:val="18"/>
          <w:szCs w:val="18"/>
        </w:rPr>
        <w:t xml:space="preserve"> Job</w:t>
      </w:r>
    </w:p>
    <w:p w14:paraId="5654C331" w14:textId="77777777" w:rsidR="00CB2D4F" w:rsidRPr="00CB2D4F" w:rsidRDefault="00CB2D4F" w:rsidP="00CB2D4F">
      <w:pPr>
        <w:spacing w:after="0" w:line="240" w:lineRule="auto"/>
        <w:rPr>
          <w:sz w:val="18"/>
          <w:szCs w:val="18"/>
        </w:rPr>
      </w:pPr>
    </w:p>
    <w:tbl>
      <w:tblPr>
        <w:tblStyle w:val="TableGrid"/>
        <w:tblW w:w="0" w:type="auto"/>
        <w:shd w:val="clear" w:color="auto" w:fill="DBE5F1" w:themeFill="accent1" w:themeFillTint="33"/>
        <w:tblLook w:val="04A0" w:firstRow="1" w:lastRow="0" w:firstColumn="1" w:lastColumn="0" w:noHBand="0" w:noVBand="1"/>
      </w:tblPr>
      <w:tblGrid>
        <w:gridCol w:w="9242"/>
      </w:tblGrid>
      <w:tr w:rsidR="00CB2D4F" w14:paraId="68D9DF8B" w14:textId="77777777" w:rsidTr="00CB2D4F">
        <w:trPr>
          <w:trHeight w:val="12718"/>
        </w:trPr>
        <w:tc>
          <w:tcPr>
            <w:tcW w:w="9242" w:type="dxa"/>
            <w:shd w:val="clear" w:color="auto" w:fill="DBE5F1" w:themeFill="accent1" w:themeFillTint="33"/>
            <w:vAlign w:val="center"/>
          </w:tcPr>
          <w:p w14:paraId="78F23B07" w14:textId="0E61FF14" w:rsidR="00CB2D4F" w:rsidRDefault="00CB2D4F" w:rsidP="009675CA">
            <w:pPr>
              <w:rPr>
                <w:sz w:val="18"/>
                <w:szCs w:val="18"/>
              </w:rPr>
            </w:pPr>
            <w:r>
              <w:rPr>
                <w:sz w:val="18"/>
                <w:szCs w:val="18"/>
              </w:rPr>
              <w:t>If you do not wish for the data in the tables to be removed prior to loading of fresh data you can ignore this step.</w:t>
            </w:r>
          </w:p>
          <w:p w14:paraId="7FCF6ACF" w14:textId="77777777" w:rsidR="00CB2D4F" w:rsidRDefault="00CB2D4F" w:rsidP="009675CA">
            <w:pPr>
              <w:rPr>
                <w:sz w:val="18"/>
                <w:szCs w:val="18"/>
              </w:rPr>
            </w:pPr>
          </w:p>
          <w:p w14:paraId="0802C401" w14:textId="77777777" w:rsidR="00CB2D4F" w:rsidRDefault="00CB2D4F" w:rsidP="00CB2D4F">
            <w:pPr>
              <w:pStyle w:val="ListParagraph"/>
              <w:numPr>
                <w:ilvl w:val="0"/>
                <w:numId w:val="31"/>
              </w:numPr>
              <w:rPr>
                <w:sz w:val="18"/>
                <w:szCs w:val="18"/>
              </w:rPr>
            </w:pPr>
            <w:r>
              <w:rPr>
                <w:sz w:val="18"/>
                <w:szCs w:val="18"/>
              </w:rPr>
              <w:t>Open SQL Server Management Studio and c</w:t>
            </w:r>
            <w:r w:rsidRPr="00CB2D4F">
              <w:rPr>
                <w:sz w:val="18"/>
                <w:szCs w:val="18"/>
              </w:rPr>
              <w:t xml:space="preserve">onnect to the </w:t>
            </w:r>
            <w:r>
              <w:rPr>
                <w:sz w:val="18"/>
                <w:szCs w:val="18"/>
              </w:rPr>
              <w:t>s</w:t>
            </w:r>
            <w:r w:rsidRPr="00CB2D4F">
              <w:rPr>
                <w:sz w:val="18"/>
                <w:szCs w:val="18"/>
              </w:rPr>
              <w:t>erver</w:t>
            </w:r>
          </w:p>
          <w:p w14:paraId="69D66CCA" w14:textId="366222AB" w:rsidR="00CB2D4F" w:rsidRDefault="00CB2D4F" w:rsidP="00CB2D4F">
            <w:pPr>
              <w:pStyle w:val="ListParagraph"/>
              <w:numPr>
                <w:ilvl w:val="0"/>
                <w:numId w:val="31"/>
              </w:numPr>
              <w:rPr>
                <w:sz w:val="18"/>
                <w:szCs w:val="18"/>
              </w:rPr>
            </w:pPr>
            <w:r>
              <w:rPr>
                <w:sz w:val="18"/>
                <w:szCs w:val="18"/>
              </w:rPr>
              <w:t>Expand the “SQL Server Agent” icon</w:t>
            </w:r>
          </w:p>
          <w:p w14:paraId="1C6C5683" w14:textId="3DE8BDE9" w:rsidR="00CB2D4F" w:rsidRPr="00CB2D4F" w:rsidRDefault="00CB2D4F" w:rsidP="00CB2D4F">
            <w:pPr>
              <w:rPr>
                <w:sz w:val="18"/>
                <w:szCs w:val="18"/>
              </w:rPr>
            </w:pPr>
            <w:r>
              <w:rPr>
                <w:noProof/>
                <w:sz w:val="18"/>
                <w:szCs w:val="18"/>
                <w:lang w:eastAsia="en-GB"/>
              </w:rPr>
              <mc:AlternateContent>
                <mc:Choice Requires="wps">
                  <w:drawing>
                    <wp:anchor distT="0" distB="0" distL="114300" distR="114300" simplePos="0" relativeHeight="251682816" behindDoc="0" locked="0" layoutInCell="1" allowOverlap="1" wp14:anchorId="431322FE" wp14:editId="6BE7A949">
                      <wp:simplePos x="0" y="0"/>
                      <wp:positionH relativeFrom="column">
                        <wp:posOffset>1731010</wp:posOffset>
                      </wp:positionH>
                      <wp:positionV relativeFrom="paragraph">
                        <wp:posOffset>52070</wp:posOffset>
                      </wp:positionV>
                      <wp:extent cx="476250" cy="655955"/>
                      <wp:effectExtent l="0" t="0" r="57150" b="48895"/>
                      <wp:wrapNone/>
                      <wp:docPr id="290" name="Straight Arrow Connector 290"/>
                      <wp:cNvGraphicFramePr/>
                      <a:graphic xmlns:a="http://schemas.openxmlformats.org/drawingml/2006/main">
                        <a:graphicData uri="http://schemas.microsoft.com/office/word/2010/wordprocessingShape">
                          <wps:wsp>
                            <wps:cNvCnPr/>
                            <wps:spPr>
                              <a:xfrm>
                                <a:off x="0" y="0"/>
                                <a:ext cx="476250" cy="655955"/>
                              </a:xfrm>
                              <a:prstGeom prst="straightConnector1">
                                <a:avLst/>
                              </a:prstGeom>
                              <a:noFill/>
                              <a:ln w="19050" cap="flat" cmpd="sng" algn="ctr">
                                <a:solidFill>
                                  <a:srgbClr val="FF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90" o:spid="_x0000_s1026" type="#_x0000_t32" style="position:absolute;margin-left:136.3pt;margin-top:4.1pt;width:37.5pt;height:5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" strokecolor="red" strokeweight="1.5pt">
                      <v:stroke endarrow="block"/>
                    </v:shape>
                  </w:pict>
                </mc:Fallback>
              </mc:AlternateContent>
            </w:r>
          </w:p>
          <w:p w14:paraId="35195A25" w14:textId="1B56BAF3" w:rsidR="00CB2D4F" w:rsidRDefault="00CB2D4F" w:rsidP="00CB2D4F">
            <w:pPr>
              <w:jc w:val="center"/>
              <w:rPr>
                <w:sz w:val="18"/>
                <w:szCs w:val="18"/>
              </w:rPr>
            </w:pPr>
            <w:r>
              <w:rPr>
                <w:noProof/>
                <w:sz w:val="18"/>
                <w:szCs w:val="18"/>
                <w:lang w:eastAsia="en-GB"/>
              </w:rPr>
              <mc:AlternateContent>
                <mc:Choice Requires="wps">
                  <w:drawing>
                    <wp:anchor distT="0" distB="0" distL="114300" distR="114300" simplePos="0" relativeHeight="251684864" behindDoc="0" locked="0" layoutInCell="1" allowOverlap="1" wp14:anchorId="64A19062" wp14:editId="55ABDFB2">
                      <wp:simplePos x="0" y="0"/>
                      <wp:positionH relativeFrom="column">
                        <wp:posOffset>1918335</wp:posOffset>
                      </wp:positionH>
                      <wp:positionV relativeFrom="paragraph">
                        <wp:posOffset>687705</wp:posOffset>
                      </wp:positionV>
                      <wp:extent cx="476250" cy="722630"/>
                      <wp:effectExtent l="0" t="38100" r="57150" b="20320"/>
                      <wp:wrapNone/>
                      <wp:docPr id="291" name="Straight Arrow Connector 291"/>
                      <wp:cNvGraphicFramePr/>
                      <a:graphic xmlns:a="http://schemas.openxmlformats.org/drawingml/2006/main">
                        <a:graphicData uri="http://schemas.microsoft.com/office/word/2010/wordprocessingShape">
                          <wps:wsp>
                            <wps:cNvCnPr/>
                            <wps:spPr>
                              <a:xfrm flipV="1">
                                <a:off x="0" y="0"/>
                                <a:ext cx="476250" cy="722630"/>
                              </a:xfrm>
                              <a:prstGeom prst="straightConnector1">
                                <a:avLst/>
                              </a:prstGeom>
                              <a:noFill/>
                              <a:ln w="19050" cap="flat" cmpd="sng" algn="ctr">
                                <a:solidFill>
                                  <a:srgbClr val="FF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91" o:spid="_x0000_s1026" type="#_x0000_t32" style="position:absolute;margin-left:151.05pt;margin-top:54.15pt;width:37.5pt;height:56.9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" strokecolor="red" strokeweight="1.5pt">
                      <v:stroke endarrow="block"/>
                    </v:shape>
                  </w:pict>
                </mc:Fallback>
              </mc:AlternateContent>
            </w:r>
            <w:r>
              <w:rPr>
                <w:noProof/>
                <w:sz w:val="18"/>
                <w:szCs w:val="18"/>
                <w:lang w:eastAsia="en-GB"/>
              </w:rPr>
              <w:drawing>
                <wp:inline distT="0" distB="0" distL="0" distR="0" wp14:anchorId="2AA25ABF" wp14:editId="192FE647">
                  <wp:extent cx="1410346" cy="1337851"/>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C5F77.tmp"/>
                          <pic:cNvPicPr/>
                        </pic:nvPicPr>
                        <pic:blipFill>
                          <a:blip r:embed="rId40">
                            <a:extLst>
                              <a:ext uri="{28A0092B-C50C-407E-A947-70E740481C1C}">
                                <a14:useLocalDpi xmlns:a14="http://schemas.microsoft.com/office/drawing/2010/main" val="0"/>
                              </a:ext>
                            </a:extLst>
                          </a:blip>
                          <a:stretch>
                            <a:fillRect/>
                          </a:stretch>
                        </pic:blipFill>
                        <pic:spPr>
                          <a:xfrm>
                            <a:off x="0" y="0"/>
                            <a:ext cx="1411604" cy="1339044"/>
                          </a:xfrm>
                          <a:prstGeom prst="rect">
                            <a:avLst/>
                          </a:prstGeom>
                        </pic:spPr>
                      </pic:pic>
                    </a:graphicData>
                  </a:graphic>
                </wp:inline>
              </w:drawing>
            </w:r>
          </w:p>
          <w:p w14:paraId="6DD8D7B4" w14:textId="767FAE82" w:rsidR="00CB2D4F" w:rsidRDefault="00CB2D4F" w:rsidP="00CB2D4F">
            <w:pPr>
              <w:jc w:val="center"/>
              <w:rPr>
                <w:sz w:val="18"/>
                <w:szCs w:val="18"/>
              </w:rPr>
            </w:pPr>
          </w:p>
          <w:p w14:paraId="7226F6C7" w14:textId="53D98E6B" w:rsidR="00CB2D4F" w:rsidRDefault="00CB2D4F" w:rsidP="00CB2D4F">
            <w:pPr>
              <w:pStyle w:val="ListParagraph"/>
              <w:numPr>
                <w:ilvl w:val="0"/>
                <w:numId w:val="31"/>
              </w:numPr>
              <w:rPr>
                <w:sz w:val="18"/>
                <w:szCs w:val="18"/>
              </w:rPr>
            </w:pPr>
            <w:r w:rsidRPr="00CB2D4F">
              <w:rPr>
                <w:sz w:val="18"/>
                <w:szCs w:val="18"/>
              </w:rPr>
              <w:t>Then</w:t>
            </w:r>
            <w:r>
              <w:rPr>
                <w:sz w:val="18"/>
                <w:szCs w:val="18"/>
              </w:rPr>
              <w:t xml:space="preserve"> right click on the “Jobs” folder</w:t>
            </w:r>
          </w:p>
          <w:p w14:paraId="1C8ED49E" w14:textId="07A8532A" w:rsidR="00CB2D4F" w:rsidRDefault="00CB2D4F" w:rsidP="00CB2D4F">
            <w:pPr>
              <w:pStyle w:val="ListParagraph"/>
              <w:numPr>
                <w:ilvl w:val="0"/>
                <w:numId w:val="31"/>
              </w:numPr>
              <w:rPr>
                <w:sz w:val="18"/>
                <w:szCs w:val="18"/>
              </w:rPr>
            </w:pPr>
            <w:r>
              <w:rPr>
                <w:sz w:val="18"/>
                <w:szCs w:val="18"/>
              </w:rPr>
              <w:t>Select “New Job.”</w:t>
            </w:r>
          </w:p>
          <w:p w14:paraId="2BCA835C" w14:textId="77777777" w:rsidR="00CB2D4F" w:rsidRDefault="00CB2D4F" w:rsidP="00CB2D4F">
            <w:pPr>
              <w:pStyle w:val="ListParagraph"/>
              <w:numPr>
                <w:ilvl w:val="0"/>
                <w:numId w:val="31"/>
              </w:numPr>
              <w:rPr>
                <w:sz w:val="18"/>
                <w:szCs w:val="18"/>
              </w:rPr>
            </w:pPr>
            <w:r>
              <w:rPr>
                <w:sz w:val="18"/>
                <w:szCs w:val="18"/>
              </w:rPr>
              <w:t>Insert the name for your job e.g. Truncate CUD_Receiver tables</w:t>
            </w:r>
          </w:p>
          <w:p w14:paraId="1126CC89" w14:textId="2B1DE5BB" w:rsidR="00CB2D4F" w:rsidRDefault="00CB2D4F" w:rsidP="00CB2D4F">
            <w:pPr>
              <w:pStyle w:val="ListParagraph"/>
              <w:numPr>
                <w:ilvl w:val="0"/>
                <w:numId w:val="31"/>
              </w:numPr>
              <w:rPr>
                <w:sz w:val="18"/>
                <w:szCs w:val="18"/>
              </w:rPr>
            </w:pPr>
            <w:r>
              <w:rPr>
                <w:sz w:val="18"/>
                <w:szCs w:val="18"/>
              </w:rPr>
              <w:t>Select the “Owner” if different.</w:t>
            </w:r>
          </w:p>
          <w:p w14:paraId="030FD338" w14:textId="77777777" w:rsidR="00CB2D4F" w:rsidRDefault="00CB2D4F" w:rsidP="00CB2D4F">
            <w:pPr>
              <w:rPr>
                <w:sz w:val="18"/>
                <w:szCs w:val="18"/>
              </w:rPr>
            </w:pPr>
          </w:p>
          <w:p w14:paraId="6690188D" w14:textId="731E8938" w:rsidR="00CB2D4F" w:rsidRPr="00CB2D4F" w:rsidRDefault="00CB2D4F" w:rsidP="00CB2D4F">
            <w:pPr>
              <w:rPr>
                <w:i/>
                <w:sz w:val="16"/>
                <w:szCs w:val="18"/>
              </w:rPr>
            </w:pPr>
            <w:r>
              <w:rPr>
                <w:i/>
                <w:sz w:val="16"/>
                <w:szCs w:val="18"/>
              </w:rPr>
              <w:t xml:space="preserve">                    </w:t>
            </w:r>
            <w:r w:rsidRPr="00CB2D4F">
              <w:rPr>
                <w:i/>
                <w:sz w:val="14"/>
                <w:szCs w:val="18"/>
              </w:rPr>
              <w:t>You can select a category &amp; enter a description but it’s not necessary</w:t>
            </w:r>
          </w:p>
          <w:p w14:paraId="32E3C326" w14:textId="3B30AEC8" w:rsidR="00CB2D4F" w:rsidRPr="00CB2D4F" w:rsidRDefault="00CB2D4F" w:rsidP="00CB2D4F">
            <w:pPr>
              <w:jc w:val="center"/>
              <w:rPr>
                <w:sz w:val="18"/>
                <w:szCs w:val="18"/>
              </w:rPr>
            </w:pPr>
            <w:r>
              <w:rPr>
                <w:noProof/>
                <w:sz w:val="18"/>
                <w:szCs w:val="18"/>
                <w:lang w:eastAsia="en-GB"/>
              </w:rPr>
              <mc:AlternateContent>
                <mc:Choice Requires="wps">
                  <w:drawing>
                    <wp:anchor distT="0" distB="0" distL="114300" distR="114300" simplePos="0" relativeHeight="251686912" behindDoc="0" locked="0" layoutInCell="1" allowOverlap="1" wp14:anchorId="33DA5A00" wp14:editId="0F15F27F">
                      <wp:simplePos x="0" y="0"/>
                      <wp:positionH relativeFrom="column">
                        <wp:posOffset>988060</wp:posOffset>
                      </wp:positionH>
                      <wp:positionV relativeFrom="paragraph">
                        <wp:posOffset>299720</wp:posOffset>
                      </wp:positionV>
                      <wp:extent cx="137795" cy="795020"/>
                      <wp:effectExtent l="38100" t="38100" r="33655" b="24130"/>
                      <wp:wrapNone/>
                      <wp:docPr id="299" name="Straight Arrow Connector 299"/>
                      <wp:cNvGraphicFramePr/>
                      <a:graphic xmlns:a="http://schemas.openxmlformats.org/drawingml/2006/main">
                        <a:graphicData uri="http://schemas.microsoft.com/office/word/2010/wordprocessingShape">
                          <wps:wsp>
                            <wps:cNvCnPr/>
                            <wps:spPr>
                              <a:xfrm flipH="1" flipV="1">
                                <a:off x="0" y="0"/>
                                <a:ext cx="137795" cy="795020"/>
                              </a:xfrm>
                              <a:prstGeom prst="straightConnector1">
                                <a:avLst/>
                              </a:prstGeom>
                              <a:noFill/>
                              <a:ln w="19050" cap="flat" cmpd="sng" algn="ctr">
                                <a:solidFill>
                                  <a:srgbClr val="FF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99" o:spid="_x0000_s1026" type="#_x0000_t32" style="position:absolute;margin-left:77.8pt;margin-top:23.6pt;width:10.85pt;height:62.6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" strokecolor="red" strokeweight="1.5pt">
                      <v:stroke endarrow="block"/>
                    </v:shape>
                  </w:pict>
                </mc:Fallback>
              </mc:AlternateContent>
            </w:r>
            <w:r>
              <w:rPr>
                <w:noProof/>
                <w:sz w:val="18"/>
                <w:szCs w:val="18"/>
                <w:lang w:eastAsia="en-GB"/>
              </w:rPr>
              <w:drawing>
                <wp:inline distT="0" distB="0" distL="0" distR="0" wp14:anchorId="1EB45521" wp14:editId="0732959A">
                  <wp:extent cx="4352084" cy="975916"/>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C4D01.tmp"/>
                          <pic:cNvPicPr/>
                        </pic:nvPicPr>
                        <pic:blipFill>
                          <a:blip r:embed="rId41">
                            <a:extLst>
                              <a:ext uri="{28A0092B-C50C-407E-A947-70E740481C1C}">
                                <a14:useLocalDpi xmlns:a14="http://schemas.microsoft.com/office/drawing/2010/main" val="0"/>
                              </a:ext>
                            </a:extLst>
                          </a:blip>
                          <a:stretch>
                            <a:fillRect/>
                          </a:stretch>
                        </pic:blipFill>
                        <pic:spPr>
                          <a:xfrm>
                            <a:off x="0" y="0"/>
                            <a:ext cx="4349911" cy="975429"/>
                          </a:xfrm>
                          <a:prstGeom prst="rect">
                            <a:avLst/>
                          </a:prstGeom>
                        </pic:spPr>
                      </pic:pic>
                    </a:graphicData>
                  </a:graphic>
                </wp:inline>
              </w:drawing>
            </w:r>
          </w:p>
          <w:p w14:paraId="25A6BC37" w14:textId="77777777" w:rsidR="00CB2D4F" w:rsidRPr="00CB2D4F" w:rsidRDefault="00CB2D4F" w:rsidP="00CB2D4F">
            <w:pPr>
              <w:jc w:val="both"/>
              <w:rPr>
                <w:sz w:val="18"/>
                <w:szCs w:val="18"/>
              </w:rPr>
            </w:pPr>
          </w:p>
          <w:p w14:paraId="410AC532" w14:textId="4A6A698C" w:rsidR="00CB2D4F" w:rsidRDefault="00CB2D4F" w:rsidP="00CB2D4F">
            <w:pPr>
              <w:pStyle w:val="ListParagraph"/>
              <w:numPr>
                <w:ilvl w:val="0"/>
                <w:numId w:val="31"/>
              </w:numPr>
              <w:rPr>
                <w:sz w:val="18"/>
                <w:szCs w:val="18"/>
              </w:rPr>
            </w:pPr>
            <w:r>
              <w:rPr>
                <w:sz w:val="18"/>
                <w:szCs w:val="18"/>
              </w:rPr>
              <w:t>Select Steps</w:t>
            </w:r>
          </w:p>
          <w:p w14:paraId="7425B60D" w14:textId="53BAE00E" w:rsidR="00CB2D4F" w:rsidRDefault="00CB2D4F" w:rsidP="00CB2D4F">
            <w:pPr>
              <w:pStyle w:val="ListParagraph"/>
              <w:numPr>
                <w:ilvl w:val="0"/>
                <w:numId w:val="31"/>
              </w:numPr>
              <w:rPr>
                <w:sz w:val="18"/>
                <w:szCs w:val="18"/>
              </w:rPr>
            </w:pPr>
            <w:r>
              <w:rPr>
                <w:sz w:val="18"/>
                <w:szCs w:val="18"/>
              </w:rPr>
              <w:t>Click on “New…”</w:t>
            </w:r>
          </w:p>
          <w:p w14:paraId="3EF14A8D" w14:textId="29908C94" w:rsidR="00CB2D4F" w:rsidRDefault="00CB2D4F" w:rsidP="00CB2D4F">
            <w:pPr>
              <w:pStyle w:val="ListParagraph"/>
              <w:numPr>
                <w:ilvl w:val="0"/>
                <w:numId w:val="31"/>
              </w:numPr>
              <w:rPr>
                <w:sz w:val="18"/>
                <w:szCs w:val="18"/>
              </w:rPr>
            </w:pPr>
            <w:r>
              <w:rPr>
                <w:sz w:val="18"/>
                <w:szCs w:val="18"/>
              </w:rPr>
              <w:t>Enter a Step name &amp; select the “D</w:t>
            </w:r>
            <w:r w:rsidRPr="00CB2D4F">
              <w:rPr>
                <w:sz w:val="18"/>
                <w:szCs w:val="18"/>
              </w:rPr>
              <w:t>atabase</w:t>
            </w:r>
            <w:r>
              <w:rPr>
                <w:sz w:val="18"/>
                <w:szCs w:val="18"/>
              </w:rPr>
              <w:t>”</w:t>
            </w:r>
            <w:r w:rsidRPr="00CB2D4F">
              <w:rPr>
                <w:sz w:val="18"/>
                <w:szCs w:val="18"/>
              </w:rPr>
              <w:t xml:space="preserve"> from the drop down menu</w:t>
            </w:r>
          </w:p>
          <w:p w14:paraId="5034450A" w14:textId="3C010B52" w:rsidR="00CB2D4F" w:rsidRDefault="00CB2D4F" w:rsidP="00CB2D4F">
            <w:pPr>
              <w:rPr>
                <w:sz w:val="18"/>
                <w:szCs w:val="18"/>
              </w:rPr>
            </w:pPr>
            <w:r>
              <w:rPr>
                <w:noProof/>
                <w:sz w:val="18"/>
                <w:szCs w:val="18"/>
                <w:lang w:eastAsia="en-GB"/>
              </w:rPr>
              <mc:AlternateContent>
                <mc:Choice Requires="wps">
                  <w:drawing>
                    <wp:anchor distT="0" distB="0" distL="114300" distR="114300" simplePos="0" relativeHeight="251693056" behindDoc="0" locked="0" layoutInCell="1" allowOverlap="1" wp14:anchorId="1B6940C0" wp14:editId="67740E80">
                      <wp:simplePos x="0" y="0"/>
                      <wp:positionH relativeFrom="column">
                        <wp:posOffset>3896995</wp:posOffset>
                      </wp:positionH>
                      <wp:positionV relativeFrom="paragraph">
                        <wp:posOffset>34290</wp:posOffset>
                      </wp:positionV>
                      <wp:extent cx="273685" cy="872490"/>
                      <wp:effectExtent l="57150" t="0" r="31115" b="60960"/>
                      <wp:wrapNone/>
                      <wp:docPr id="309" name="Straight Arrow Connector 309"/>
                      <wp:cNvGraphicFramePr/>
                      <a:graphic xmlns:a="http://schemas.openxmlformats.org/drawingml/2006/main">
                        <a:graphicData uri="http://schemas.microsoft.com/office/word/2010/wordprocessingShape">
                          <wps:wsp>
                            <wps:cNvCnPr/>
                            <wps:spPr>
                              <a:xfrm flipH="1">
                                <a:off x="0" y="0"/>
                                <a:ext cx="273685" cy="872490"/>
                              </a:xfrm>
                              <a:prstGeom prst="straightConnector1">
                                <a:avLst/>
                              </a:prstGeom>
                              <a:noFill/>
                              <a:ln w="19050" cap="flat" cmpd="sng" algn="ctr">
                                <a:solidFill>
                                  <a:srgbClr val="FF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09" o:spid="_x0000_s1026" type="#_x0000_t32" style="position:absolute;margin-left:306.85pt;margin-top:2.7pt;width:21.55pt;height:68.7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" strokecolor="red" strokeweight="1.5pt">
                      <v:stroke endarrow="block"/>
                    </v:shape>
                  </w:pict>
                </mc:Fallback>
              </mc:AlternateContent>
            </w:r>
            <w:r>
              <w:rPr>
                <w:noProof/>
                <w:sz w:val="18"/>
                <w:szCs w:val="18"/>
                <w:lang w:eastAsia="en-GB"/>
              </w:rPr>
              <mc:AlternateContent>
                <mc:Choice Requires="wps">
                  <w:drawing>
                    <wp:anchor distT="0" distB="0" distL="114300" distR="114300" simplePos="0" relativeHeight="251691008" behindDoc="0" locked="0" layoutInCell="1" allowOverlap="1" wp14:anchorId="4E7FFE72" wp14:editId="093F38CD">
                      <wp:simplePos x="0" y="0"/>
                      <wp:positionH relativeFrom="column">
                        <wp:posOffset>1265555</wp:posOffset>
                      </wp:positionH>
                      <wp:positionV relativeFrom="paragraph">
                        <wp:posOffset>44450</wp:posOffset>
                      </wp:positionV>
                      <wp:extent cx="383540" cy="356870"/>
                      <wp:effectExtent l="0" t="0" r="54610" b="62230"/>
                      <wp:wrapNone/>
                      <wp:docPr id="306" name="Straight Arrow Connector 306"/>
                      <wp:cNvGraphicFramePr/>
                      <a:graphic xmlns:a="http://schemas.openxmlformats.org/drawingml/2006/main">
                        <a:graphicData uri="http://schemas.microsoft.com/office/word/2010/wordprocessingShape">
                          <wps:wsp>
                            <wps:cNvCnPr/>
                            <wps:spPr>
                              <a:xfrm>
                                <a:off x="0" y="0"/>
                                <a:ext cx="383540" cy="356870"/>
                              </a:xfrm>
                              <a:prstGeom prst="straightConnector1">
                                <a:avLst/>
                              </a:prstGeom>
                              <a:noFill/>
                              <a:ln w="19050" cap="flat" cmpd="sng" algn="ctr">
                                <a:solidFill>
                                  <a:srgbClr val="FF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99.65pt;margin-top:3.5pt;width:30.2pt;height:28.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" strokecolor="red" strokeweight="1.5pt">
                      <v:stroke endarrow="block"/>
                    </v:shape>
                  </w:pict>
                </mc:Fallback>
              </mc:AlternateContent>
            </w:r>
          </w:p>
          <w:p w14:paraId="421493A4" w14:textId="7CF0C6A1" w:rsidR="00CB2D4F" w:rsidRDefault="00CB2D4F" w:rsidP="00CB2D4F">
            <w:pPr>
              <w:jc w:val="center"/>
              <w:rPr>
                <w:sz w:val="18"/>
                <w:szCs w:val="18"/>
              </w:rPr>
            </w:pPr>
            <w:r>
              <w:rPr>
                <w:noProof/>
                <w:sz w:val="18"/>
                <w:szCs w:val="18"/>
                <w:lang w:eastAsia="en-GB"/>
              </w:rPr>
              <w:drawing>
                <wp:inline distT="0" distB="0" distL="0" distR="0" wp14:anchorId="43671781" wp14:editId="64FD7EFC">
                  <wp:extent cx="2259365" cy="2159431"/>
                  <wp:effectExtent l="0" t="0" r="762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C7F88.tmp"/>
                          <pic:cNvPicPr/>
                        </pic:nvPicPr>
                        <pic:blipFill>
                          <a:blip r:embed="rId42">
                            <a:extLst>
                              <a:ext uri="{28A0092B-C50C-407E-A947-70E740481C1C}">
                                <a14:useLocalDpi xmlns:a14="http://schemas.microsoft.com/office/drawing/2010/main" val="0"/>
                              </a:ext>
                            </a:extLst>
                          </a:blip>
                          <a:stretch>
                            <a:fillRect/>
                          </a:stretch>
                        </pic:blipFill>
                        <pic:spPr>
                          <a:xfrm>
                            <a:off x="0" y="0"/>
                            <a:ext cx="2260528" cy="2160543"/>
                          </a:xfrm>
                          <a:prstGeom prst="rect">
                            <a:avLst/>
                          </a:prstGeom>
                        </pic:spPr>
                      </pic:pic>
                    </a:graphicData>
                  </a:graphic>
                </wp:inline>
              </w:drawing>
            </w:r>
          </w:p>
          <w:p w14:paraId="4034BBC7" w14:textId="77777777" w:rsidR="00CB2D4F" w:rsidRPr="00CB2D4F" w:rsidRDefault="00CB2D4F" w:rsidP="00CB2D4F">
            <w:pPr>
              <w:rPr>
                <w:sz w:val="18"/>
                <w:szCs w:val="18"/>
              </w:rPr>
            </w:pPr>
          </w:p>
          <w:p w14:paraId="7B4B2F49" w14:textId="7A6B3437" w:rsidR="00CB2D4F" w:rsidRPr="00CB2D4F" w:rsidRDefault="00CB2D4F" w:rsidP="00CB2D4F">
            <w:pPr>
              <w:pStyle w:val="ListParagraph"/>
              <w:numPr>
                <w:ilvl w:val="0"/>
                <w:numId w:val="31"/>
              </w:numPr>
              <w:rPr>
                <w:sz w:val="18"/>
                <w:szCs w:val="18"/>
              </w:rPr>
            </w:pPr>
            <w:r>
              <w:rPr>
                <w:sz w:val="18"/>
                <w:szCs w:val="18"/>
              </w:rPr>
              <w:t>You can write your version of the truncate SQL into the command pane or copy the complete SQL script from</w:t>
            </w:r>
            <w:r w:rsidR="001B3E6A">
              <w:rPr>
                <w:sz w:val="18"/>
                <w:szCs w:val="18"/>
              </w:rPr>
              <w:t xml:space="preserve"> the “Truncate CUD_Receiver </w:t>
            </w:r>
            <w:proofErr w:type="spellStart"/>
            <w:r w:rsidR="001B3E6A">
              <w:rPr>
                <w:sz w:val="18"/>
                <w:szCs w:val="18"/>
              </w:rPr>
              <w:t>Tables.sql</w:t>
            </w:r>
            <w:proofErr w:type="spellEnd"/>
            <w:r w:rsidR="001B3E6A">
              <w:rPr>
                <w:sz w:val="18"/>
                <w:szCs w:val="18"/>
              </w:rPr>
              <w:t>” file in the “CUD XML to SQL and SSIS solution” zip folder you have already downloaded.</w:t>
            </w:r>
          </w:p>
          <w:p w14:paraId="6C9A3D11" w14:textId="77777777" w:rsidR="00CB2D4F" w:rsidRDefault="00CB2D4F" w:rsidP="00CB2D4F">
            <w:pPr>
              <w:rPr>
                <w:sz w:val="18"/>
                <w:szCs w:val="18"/>
              </w:rPr>
            </w:pPr>
          </w:p>
          <w:p w14:paraId="4111F467" w14:textId="32F9808E" w:rsidR="00CB2D4F" w:rsidRPr="00CB2D4F" w:rsidRDefault="00CB2D4F" w:rsidP="00CB2D4F">
            <w:pPr>
              <w:pStyle w:val="ListParagraph"/>
              <w:numPr>
                <w:ilvl w:val="0"/>
                <w:numId w:val="31"/>
              </w:numPr>
              <w:rPr>
                <w:sz w:val="18"/>
                <w:szCs w:val="18"/>
              </w:rPr>
            </w:pPr>
            <w:r>
              <w:rPr>
                <w:sz w:val="18"/>
                <w:szCs w:val="18"/>
              </w:rPr>
              <w:t xml:space="preserve">Paste the SQL Script into the Command Pane, then </w:t>
            </w:r>
            <w:r w:rsidRPr="00CB2D4F">
              <w:rPr>
                <w:sz w:val="18"/>
                <w:szCs w:val="18"/>
              </w:rPr>
              <w:t>Click on OK</w:t>
            </w:r>
          </w:p>
        </w:tc>
      </w:tr>
    </w:tbl>
    <w:p w14:paraId="4204E693" w14:textId="77777777" w:rsidR="00CB2D4F" w:rsidRDefault="00CB2D4F">
      <w:pPr>
        <w:rPr>
          <w:sz w:val="18"/>
          <w:szCs w:val="18"/>
        </w:rPr>
      </w:pPr>
      <w:r>
        <w:rPr>
          <w:sz w:val="18"/>
          <w:szCs w:val="18"/>
        </w:rPr>
        <w:br w:type="page"/>
      </w:r>
    </w:p>
    <w:p w14:paraId="3D1B932A" w14:textId="7A79738B" w:rsidR="00CB2D4F" w:rsidRPr="00CB2D4F" w:rsidRDefault="00CB2D4F">
      <w:pPr>
        <w:rPr>
          <w:i/>
          <w:sz w:val="18"/>
          <w:szCs w:val="18"/>
        </w:rPr>
      </w:pPr>
      <w:r w:rsidRPr="00CB2D4F">
        <w:rPr>
          <w:i/>
          <w:sz w:val="18"/>
          <w:szCs w:val="18"/>
        </w:rPr>
        <w:t>4.1</w:t>
      </w:r>
      <w:r w:rsidRPr="00CB2D4F">
        <w:rPr>
          <w:i/>
          <w:sz w:val="18"/>
          <w:szCs w:val="18"/>
        </w:rPr>
        <w:tab/>
        <w:t xml:space="preserve">The </w:t>
      </w:r>
      <w:r w:rsidR="001B3E6A">
        <w:rPr>
          <w:i/>
          <w:sz w:val="18"/>
          <w:szCs w:val="18"/>
        </w:rPr>
        <w:t>“</w:t>
      </w:r>
      <w:r w:rsidRPr="00CB2D4F">
        <w:rPr>
          <w:i/>
          <w:sz w:val="18"/>
          <w:szCs w:val="18"/>
        </w:rPr>
        <w:t>Truncate CUD_Receiver Tables</w:t>
      </w:r>
      <w:r w:rsidR="001B3E6A">
        <w:rPr>
          <w:i/>
          <w:sz w:val="18"/>
          <w:szCs w:val="18"/>
        </w:rPr>
        <w:t>”</w:t>
      </w:r>
      <w:r w:rsidRPr="00CB2D4F">
        <w:rPr>
          <w:i/>
          <w:sz w:val="18"/>
          <w:szCs w:val="18"/>
        </w:rPr>
        <w:t xml:space="preserve"> Job (continued)</w:t>
      </w:r>
    </w:p>
    <w:tbl>
      <w:tblPr>
        <w:tblStyle w:val="TableGrid"/>
        <w:tblW w:w="0" w:type="auto"/>
        <w:shd w:val="clear" w:color="auto" w:fill="DBE5F1" w:themeFill="accent1" w:themeFillTint="33"/>
        <w:tblLook w:val="04A0" w:firstRow="1" w:lastRow="0" w:firstColumn="1" w:lastColumn="0" w:noHBand="0" w:noVBand="1"/>
      </w:tblPr>
      <w:tblGrid>
        <w:gridCol w:w="9242"/>
      </w:tblGrid>
      <w:tr w:rsidR="00CB2D4F" w14:paraId="33E0409D" w14:textId="77777777" w:rsidTr="00CB2D4F">
        <w:tc>
          <w:tcPr>
            <w:tcW w:w="9242" w:type="dxa"/>
            <w:shd w:val="clear" w:color="auto" w:fill="DBE5F1" w:themeFill="accent1" w:themeFillTint="33"/>
            <w:vAlign w:val="center"/>
          </w:tcPr>
          <w:p w14:paraId="2103A143" w14:textId="61E83379" w:rsidR="00CB2D4F" w:rsidRPr="00CB2D4F" w:rsidRDefault="00CB2D4F" w:rsidP="00CB2D4F">
            <w:pPr>
              <w:pStyle w:val="ListParagraph"/>
              <w:numPr>
                <w:ilvl w:val="0"/>
                <w:numId w:val="31"/>
              </w:numPr>
              <w:rPr>
                <w:sz w:val="18"/>
                <w:szCs w:val="18"/>
              </w:rPr>
            </w:pPr>
            <w:r w:rsidRPr="00CB2D4F">
              <w:rPr>
                <w:sz w:val="18"/>
                <w:szCs w:val="18"/>
              </w:rPr>
              <w:t>Click on Schedules</w:t>
            </w:r>
          </w:p>
          <w:p w14:paraId="234E5C03" w14:textId="0FEFA7EE" w:rsidR="00CB2D4F" w:rsidRDefault="00CB2D4F" w:rsidP="00CB2D4F">
            <w:pPr>
              <w:rPr>
                <w:sz w:val="18"/>
                <w:szCs w:val="18"/>
              </w:rPr>
            </w:pPr>
            <w:r>
              <w:rPr>
                <w:noProof/>
                <w:sz w:val="18"/>
                <w:szCs w:val="18"/>
                <w:lang w:eastAsia="en-GB"/>
              </w:rPr>
              <mc:AlternateContent>
                <mc:Choice Requires="wps">
                  <w:drawing>
                    <wp:anchor distT="0" distB="0" distL="114300" distR="114300" simplePos="0" relativeHeight="251695104" behindDoc="0" locked="0" layoutInCell="1" allowOverlap="1" wp14:anchorId="0EBFDA3E" wp14:editId="6EB846F1">
                      <wp:simplePos x="0" y="0"/>
                      <wp:positionH relativeFrom="column">
                        <wp:posOffset>1086485</wp:posOffset>
                      </wp:positionH>
                      <wp:positionV relativeFrom="paragraph">
                        <wp:posOffset>24130</wp:posOffset>
                      </wp:positionV>
                      <wp:extent cx="191135" cy="480060"/>
                      <wp:effectExtent l="38100" t="0" r="18415" b="53340"/>
                      <wp:wrapNone/>
                      <wp:docPr id="312" name="Straight Arrow Connector 312"/>
                      <wp:cNvGraphicFramePr/>
                      <a:graphic xmlns:a="http://schemas.openxmlformats.org/drawingml/2006/main">
                        <a:graphicData uri="http://schemas.microsoft.com/office/word/2010/wordprocessingShape">
                          <wps:wsp>
                            <wps:cNvCnPr/>
                            <wps:spPr>
                              <a:xfrm flipH="1">
                                <a:off x="0" y="0"/>
                                <a:ext cx="191135" cy="480060"/>
                              </a:xfrm>
                              <a:prstGeom prst="straightConnector1">
                                <a:avLst/>
                              </a:prstGeom>
                              <a:noFill/>
                              <a:ln w="19050" cap="flat" cmpd="sng" algn="ctr">
                                <a:solidFill>
                                  <a:srgbClr val="FF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12" o:spid="_x0000_s1026" type="#_x0000_t32" style="position:absolute;margin-left:85.55pt;margin-top:1.9pt;width:15.05pt;height:37.8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" strokecolor="red" strokeweight="1.5pt">
                      <v:stroke endarrow="block"/>
                    </v:shape>
                  </w:pict>
                </mc:Fallback>
              </mc:AlternateContent>
            </w:r>
          </w:p>
          <w:p w14:paraId="3881EBDD" w14:textId="3E9409D6" w:rsidR="00CB2D4F" w:rsidRDefault="00CB2D4F" w:rsidP="00CB2D4F">
            <w:pPr>
              <w:jc w:val="center"/>
              <w:rPr>
                <w:sz w:val="18"/>
                <w:szCs w:val="18"/>
              </w:rPr>
            </w:pPr>
            <w:r>
              <w:rPr>
                <w:noProof/>
                <w:sz w:val="18"/>
                <w:szCs w:val="18"/>
                <w:lang w:eastAsia="en-GB"/>
              </w:rPr>
              <w:drawing>
                <wp:inline distT="0" distB="0" distL="0" distR="0" wp14:anchorId="71997094" wp14:editId="47174E3E">
                  <wp:extent cx="4352084" cy="975916"/>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C4D01.tmp"/>
                          <pic:cNvPicPr/>
                        </pic:nvPicPr>
                        <pic:blipFill>
                          <a:blip r:embed="rId41">
                            <a:extLst>
                              <a:ext uri="{28A0092B-C50C-407E-A947-70E740481C1C}">
                                <a14:useLocalDpi xmlns:a14="http://schemas.microsoft.com/office/drawing/2010/main" val="0"/>
                              </a:ext>
                            </a:extLst>
                          </a:blip>
                          <a:stretch>
                            <a:fillRect/>
                          </a:stretch>
                        </pic:blipFill>
                        <pic:spPr>
                          <a:xfrm>
                            <a:off x="0" y="0"/>
                            <a:ext cx="4349911" cy="975429"/>
                          </a:xfrm>
                          <a:prstGeom prst="rect">
                            <a:avLst/>
                          </a:prstGeom>
                        </pic:spPr>
                      </pic:pic>
                    </a:graphicData>
                  </a:graphic>
                </wp:inline>
              </w:drawing>
            </w:r>
          </w:p>
          <w:p w14:paraId="6B424B35" w14:textId="77777777" w:rsidR="00CB2D4F" w:rsidRDefault="00CB2D4F" w:rsidP="00CB2D4F">
            <w:pPr>
              <w:rPr>
                <w:sz w:val="18"/>
                <w:szCs w:val="18"/>
              </w:rPr>
            </w:pPr>
          </w:p>
          <w:p w14:paraId="694C2CDC" w14:textId="766B872F" w:rsidR="00CB2D4F" w:rsidRDefault="00CB2D4F" w:rsidP="00CB2D4F">
            <w:pPr>
              <w:pStyle w:val="ListParagraph"/>
              <w:numPr>
                <w:ilvl w:val="0"/>
                <w:numId w:val="31"/>
              </w:numPr>
              <w:rPr>
                <w:sz w:val="18"/>
                <w:szCs w:val="18"/>
              </w:rPr>
            </w:pPr>
            <w:r w:rsidRPr="00CB2D4F">
              <w:rPr>
                <w:sz w:val="18"/>
                <w:szCs w:val="18"/>
              </w:rPr>
              <w:t xml:space="preserve">Click on </w:t>
            </w:r>
            <w:r>
              <w:rPr>
                <w:sz w:val="18"/>
                <w:szCs w:val="18"/>
              </w:rPr>
              <w:t>“</w:t>
            </w:r>
            <w:r w:rsidRPr="00CB2D4F">
              <w:rPr>
                <w:sz w:val="18"/>
                <w:szCs w:val="18"/>
              </w:rPr>
              <w:t>New</w:t>
            </w:r>
            <w:r>
              <w:rPr>
                <w:sz w:val="18"/>
                <w:szCs w:val="18"/>
              </w:rPr>
              <w:t>…”</w:t>
            </w:r>
          </w:p>
          <w:p w14:paraId="0154D35B" w14:textId="077EE376" w:rsidR="00CB2D4F" w:rsidRDefault="00CB2D4F" w:rsidP="00CB2D4F">
            <w:pPr>
              <w:pStyle w:val="ListParagraph"/>
              <w:numPr>
                <w:ilvl w:val="0"/>
                <w:numId w:val="31"/>
              </w:numPr>
              <w:rPr>
                <w:sz w:val="18"/>
                <w:szCs w:val="18"/>
              </w:rPr>
            </w:pPr>
            <w:r>
              <w:rPr>
                <w:sz w:val="18"/>
                <w:szCs w:val="18"/>
              </w:rPr>
              <w:t xml:space="preserve">Give the Schedule a name </w:t>
            </w:r>
            <w:r w:rsidRPr="00CB2D4F">
              <w:rPr>
                <w:i/>
                <w:sz w:val="18"/>
                <w:szCs w:val="18"/>
              </w:rPr>
              <w:t>e.g. “Truncate Schedule”</w:t>
            </w:r>
          </w:p>
          <w:p w14:paraId="15563D95" w14:textId="29E8E93B" w:rsidR="00CB2D4F" w:rsidRPr="00CB2D4F" w:rsidRDefault="00CB2D4F" w:rsidP="00CB2D4F">
            <w:pPr>
              <w:pStyle w:val="ListParagraph"/>
              <w:numPr>
                <w:ilvl w:val="0"/>
                <w:numId w:val="31"/>
              </w:numPr>
              <w:rPr>
                <w:sz w:val="18"/>
                <w:szCs w:val="18"/>
              </w:rPr>
            </w:pPr>
            <w:r>
              <w:rPr>
                <w:sz w:val="18"/>
                <w:szCs w:val="18"/>
              </w:rPr>
              <w:t xml:space="preserve">Reset the options as follows </w:t>
            </w:r>
            <w:r w:rsidRPr="00CB2D4F">
              <w:rPr>
                <w:i/>
                <w:sz w:val="18"/>
                <w:szCs w:val="18"/>
              </w:rPr>
              <w:t>(or to how you wish to set your schedule up)</w:t>
            </w:r>
          </w:p>
          <w:p w14:paraId="2A61D076" w14:textId="77777777" w:rsidR="00CB2D4F" w:rsidRDefault="00CB2D4F" w:rsidP="00CB2D4F">
            <w:pPr>
              <w:rPr>
                <w:sz w:val="18"/>
                <w:szCs w:val="18"/>
              </w:rPr>
            </w:pPr>
          </w:p>
          <w:p w14:paraId="011AEF23" w14:textId="1216CE29" w:rsidR="00CB2D4F" w:rsidRDefault="00CB2D4F" w:rsidP="00CB2D4F">
            <w:pPr>
              <w:jc w:val="center"/>
              <w:rPr>
                <w:sz w:val="18"/>
                <w:szCs w:val="18"/>
              </w:rPr>
            </w:pPr>
            <w:r>
              <w:rPr>
                <w:noProof/>
                <w:sz w:val="18"/>
                <w:szCs w:val="18"/>
                <w:lang w:eastAsia="en-GB"/>
              </w:rPr>
              <w:drawing>
                <wp:inline distT="0" distB="0" distL="0" distR="0" wp14:anchorId="26C8B8DC" wp14:editId="63A83079">
                  <wp:extent cx="3817749" cy="3324141"/>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C31A9.tmp"/>
                          <pic:cNvPicPr/>
                        </pic:nvPicPr>
                        <pic:blipFill>
                          <a:blip r:embed="rId43">
                            <a:extLst>
                              <a:ext uri="{28A0092B-C50C-407E-A947-70E740481C1C}">
                                <a14:useLocalDpi xmlns:a14="http://schemas.microsoft.com/office/drawing/2010/main" val="0"/>
                              </a:ext>
                            </a:extLst>
                          </a:blip>
                          <a:stretch>
                            <a:fillRect/>
                          </a:stretch>
                        </pic:blipFill>
                        <pic:spPr>
                          <a:xfrm>
                            <a:off x="0" y="0"/>
                            <a:ext cx="3819394" cy="3325573"/>
                          </a:xfrm>
                          <a:prstGeom prst="rect">
                            <a:avLst/>
                          </a:prstGeom>
                        </pic:spPr>
                      </pic:pic>
                    </a:graphicData>
                  </a:graphic>
                </wp:inline>
              </w:drawing>
            </w:r>
          </w:p>
          <w:p w14:paraId="2C5D9D3E" w14:textId="77777777" w:rsidR="00CB2D4F" w:rsidRPr="00CB2D4F" w:rsidRDefault="00CB2D4F" w:rsidP="00CB2D4F">
            <w:pPr>
              <w:rPr>
                <w:i/>
                <w:sz w:val="18"/>
                <w:szCs w:val="18"/>
              </w:rPr>
            </w:pPr>
          </w:p>
          <w:p w14:paraId="46586D12" w14:textId="1F6811CC" w:rsidR="00CB2D4F" w:rsidRPr="00CB2D4F" w:rsidRDefault="00CB2D4F" w:rsidP="00CB2D4F">
            <w:pPr>
              <w:pStyle w:val="ListParagraph"/>
              <w:numPr>
                <w:ilvl w:val="0"/>
                <w:numId w:val="31"/>
              </w:numPr>
              <w:rPr>
                <w:sz w:val="18"/>
                <w:szCs w:val="18"/>
              </w:rPr>
            </w:pPr>
            <w:r w:rsidRPr="00CB2D4F">
              <w:rPr>
                <w:sz w:val="18"/>
                <w:szCs w:val="18"/>
              </w:rPr>
              <w:t>Click on OK</w:t>
            </w:r>
          </w:p>
          <w:p w14:paraId="495D2095" w14:textId="47BB9D87" w:rsidR="00CB2D4F" w:rsidRPr="00CB2D4F" w:rsidRDefault="00CB2D4F" w:rsidP="00CB2D4F">
            <w:pPr>
              <w:pStyle w:val="ListParagraph"/>
              <w:numPr>
                <w:ilvl w:val="0"/>
                <w:numId w:val="31"/>
              </w:numPr>
              <w:rPr>
                <w:sz w:val="18"/>
                <w:szCs w:val="18"/>
              </w:rPr>
            </w:pPr>
            <w:r w:rsidRPr="00CB2D4F">
              <w:rPr>
                <w:sz w:val="18"/>
                <w:szCs w:val="18"/>
              </w:rPr>
              <w:t>Then Click on OK again</w:t>
            </w:r>
          </w:p>
          <w:p w14:paraId="6B540A07" w14:textId="77777777" w:rsidR="00CB2D4F" w:rsidRDefault="00CB2D4F" w:rsidP="00CB2D4F">
            <w:pPr>
              <w:rPr>
                <w:sz w:val="18"/>
                <w:szCs w:val="18"/>
              </w:rPr>
            </w:pPr>
          </w:p>
          <w:p w14:paraId="674846B9" w14:textId="625900B7" w:rsidR="00CB2D4F" w:rsidRDefault="00CB2D4F" w:rsidP="00CB2D4F">
            <w:pPr>
              <w:rPr>
                <w:sz w:val="18"/>
                <w:szCs w:val="18"/>
              </w:rPr>
            </w:pPr>
            <w:r>
              <w:rPr>
                <w:sz w:val="18"/>
                <w:szCs w:val="18"/>
              </w:rPr>
              <w:t>The Job Should now appear in the list of “Jobs” in the navigation pane.</w:t>
            </w:r>
          </w:p>
          <w:p w14:paraId="0B7D5310" w14:textId="77777777" w:rsidR="00CB2D4F" w:rsidRDefault="00CB2D4F" w:rsidP="00CB2D4F">
            <w:pPr>
              <w:rPr>
                <w:sz w:val="18"/>
                <w:szCs w:val="18"/>
              </w:rPr>
            </w:pPr>
          </w:p>
          <w:p w14:paraId="240B9EAC" w14:textId="4C6557DF" w:rsidR="00CB2D4F" w:rsidRDefault="00CB2D4F" w:rsidP="00CB2D4F">
            <w:pPr>
              <w:jc w:val="center"/>
              <w:rPr>
                <w:sz w:val="18"/>
                <w:szCs w:val="18"/>
              </w:rPr>
            </w:pPr>
            <w:r>
              <w:rPr>
                <w:noProof/>
                <w:sz w:val="18"/>
                <w:szCs w:val="18"/>
                <w:lang w:eastAsia="en-GB"/>
              </w:rPr>
              <w:drawing>
                <wp:inline distT="0" distB="0" distL="0" distR="0" wp14:anchorId="66E8DB94" wp14:editId="47E8AD45">
                  <wp:extent cx="2124372" cy="876422"/>
                  <wp:effectExtent l="0" t="0" r="9525"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C5205.tmp"/>
                          <pic:cNvPicPr/>
                        </pic:nvPicPr>
                        <pic:blipFill>
                          <a:blip r:embed="rId44">
                            <a:extLst>
                              <a:ext uri="{28A0092B-C50C-407E-A947-70E740481C1C}">
                                <a14:useLocalDpi xmlns:a14="http://schemas.microsoft.com/office/drawing/2010/main" val="0"/>
                              </a:ext>
                            </a:extLst>
                          </a:blip>
                          <a:stretch>
                            <a:fillRect/>
                          </a:stretch>
                        </pic:blipFill>
                        <pic:spPr>
                          <a:xfrm>
                            <a:off x="0" y="0"/>
                            <a:ext cx="2124372" cy="876422"/>
                          </a:xfrm>
                          <a:prstGeom prst="rect">
                            <a:avLst/>
                          </a:prstGeom>
                        </pic:spPr>
                      </pic:pic>
                    </a:graphicData>
                  </a:graphic>
                </wp:inline>
              </w:drawing>
            </w:r>
          </w:p>
          <w:p w14:paraId="72F4BA5F" w14:textId="77777777" w:rsidR="00CB2D4F" w:rsidRDefault="00CB2D4F" w:rsidP="00CB2D4F">
            <w:pPr>
              <w:rPr>
                <w:sz w:val="18"/>
                <w:szCs w:val="18"/>
              </w:rPr>
            </w:pPr>
          </w:p>
          <w:p w14:paraId="6CD2EDAB" w14:textId="32952DCA" w:rsidR="00CB2D4F" w:rsidRDefault="00CB2D4F" w:rsidP="00CB2D4F">
            <w:pPr>
              <w:rPr>
                <w:sz w:val="18"/>
                <w:szCs w:val="18"/>
              </w:rPr>
            </w:pPr>
            <w:r>
              <w:rPr>
                <w:sz w:val="18"/>
                <w:szCs w:val="18"/>
              </w:rPr>
              <w:t>You can test this job by right clicking on it and selecting “Start Job at Step”</w:t>
            </w:r>
          </w:p>
          <w:p w14:paraId="1DF0A46A" w14:textId="294FB32C" w:rsidR="00CB2D4F" w:rsidRDefault="00CB2D4F" w:rsidP="00CB2D4F">
            <w:pPr>
              <w:rPr>
                <w:sz w:val="18"/>
                <w:szCs w:val="18"/>
              </w:rPr>
            </w:pPr>
          </w:p>
        </w:tc>
      </w:tr>
    </w:tbl>
    <w:p w14:paraId="280054A1" w14:textId="45F9D5CE" w:rsidR="00CB2D4F" w:rsidRDefault="00CB2D4F" w:rsidP="00F7293E">
      <w:pPr>
        <w:spacing w:after="0" w:line="240" w:lineRule="auto"/>
        <w:rPr>
          <w:sz w:val="18"/>
          <w:szCs w:val="18"/>
        </w:rPr>
      </w:pPr>
    </w:p>
    <w:p w14:paraId="1C8C1315" w14:textId="77777777" w:rsidR="00CB2D4F" w:rsidRDefault="00CB2D4F">
      <w:pPr>
        <w:rPr>
          <w:sz w:val="18"/>
          <w:szCs w:val="18"/>
        </w:rPr>
      </w:pPr>
      <w:r>
        <w:rPr>
          <w:sz w:val="18"/>
          <w:szCs w:val="18"/>
        </w:rPr>
        <w:br w:type="page"/>
      </w:r>
    </w:p>
    <w:p w14:paraId="055D6590" w14:textId="2052849F" w:rsidR="00CB2D4F" w:rsidRPr="006A07A7" w:rsidRDefault="001B3E6A" w:rsidP="006A07A7">
      <w:pPr>
        <w:pStyle w:val="ListParagraph"/>
        <w:numPr>
          <w:ilvl w:val="1"/>
          <w:numId w:val="37"/>
        </w:numPr>
        <w:spacing w:after="0" w:line="240" w:lineRule="auto"/>
        <w:rPr>
          <w:b/>
          <w:color w:val="404040" w:themeColor="text1" w:themeTint="BF"/>
          <w:sz w:val="18"/>
          <w:szCs w:val="18"/>
        </w:rPr>
      </w:pPr>
      <w:proofErr w:type="spellStart"/>
      <w:r>
        <w:rPr>
          <w:b/>
          <w:color w:val="404040" w:themeColor="text1" w:themeTint="BF"/>
          <w:sz w:val="18"/>
          <w:szCs w:val="18"/>
        </w:rPr>
        <w:t>The“</w:t>
      </w:r>
      <w:r w:rsidR="00CB2D4F" w:rsidRPr="006A07A7">
        <w:rPr>
          <w:b/>
          <w:color w:val="404040" w:themeColor="text1" w:themeTint="BF"/>
          <w:sz w:val="18"/>
          <w:szCs w:val="18"/>
        </w:rPr>
        <w:t>Run</w:t>
      </w:r>
      <w:proofErr w:type="spellEnd"/>
      <w:r w:rsidR="00CB2D4F" w:rsidRPr="006A07A7">
        <w:rPr>
          <w:b/>
          <w:color w:val="404040" w:themeColor="text1" w:themeTint="BF"/>
          <w:sz w:val="18"/>
          <w:szCs w:val="18"/>
        </w:rPr>
        <w:t xml:space="preserve"> the SSIS Package</w:t>
      </w:r>
      <w:r>
        <w:rPr>
          <w:b/>
          <w:color w:val="404040" w:themeColor="text1" w:themeTint="BF"/>
          <w:sz w:val="18"/>
          <w:szCs w:val="18"/>
        </w:rPr>
        <w:t>”</w:t>
      </w:r>
      <w:r w:rsidR="00CB2D4F" w:rsidRPr="006A07A7">
        <w:rPr>
          <w:b/>
          <w:color w:val="404040" w:themeColor="text1" w:themeTint="BF"/>
          <w:sz w:val="18"/>
          <w:szCs w:val="18"/>
        </w:rPr>
        <w:t xml:space="preserve"> Job</w:t>
      </w:r>
    </w:p>
    <w:p w14:paraId="6B0DF68A" w14:textId="77777777" w:rsidR="00CB2D4F" w:rsidRPr="00CB2D4F" w:rsidRDefault="00CB2D4F" w:rsidP="00CB2D4F">
      <w:pPr>
        <w:spacing w:after="0" w:line="240" w:lineRule="auto"/>
        <w:rPr>
          <w:sz w:val="18"/>
          <w:szCs w:val="18"/>
        </w:rPr>
      </w:pPr>
    </w:p>
    <w:tbl>
      <w:tblPr>
        <w:tblStyle w:val="TableGrid"/>
        <w:tblW w:w="0" w:type="auto"/>
        <w:shd w:val="clear" w:color="auto" w:fill="DBE5F1" w:themeFill="accent1" w:themeFillTint="33"/>
        <w:tblLook w:val="04A0" w:firstRow="1" w:lastRow="0" w:firstColumn="1" w:lastColumn="0" w:noHBand="0" w:noVBand="1"/>
      </w:tblPr>
      <w:tblGrid>
        <w:gridCol w:w="9242"/>
      </w:tblGrid>
      <w:tr w:rsidR="00CB2D4F" w14:paraId="21D66A97" w14:textId="77777777" w:rsidTr="009675CA">
        <w:trPr>
          <w:trHeight w:val="12718"/>
        </w:trPr>
        <w:tc>
          <w:tcPr>
            <w:tcW w:w="9242" w:type="dxa"/>
            <w:shd w:val="clear" w:color="auto" w:fill="DBE5F1" w:themeFill="accent1" w:themeFillTint="33"/>
            <w:vAlign w:val="center"/>
          </w:tcPr>
          <w:p w14:paraId="7B5D8176" w14:textId="77777777" w:rsidR="00CB2D4F" w:rsidRDefault="00CB2D4F" w:rsidP="00CB2D4F">
            <w:pPr>
              <w:pStyle w:val="ListParagraph"/>
              <w:numPr>
                <w:ilvl w:val="0"/>
                <w:numId w:val="33"/>
              </w:numPr>
              <w:rPr>
                <w:sz w:val="18"/>
                <w:szCs w:val="18"/>
              </w:rPr>
            </w:pPr>
            <w:r>
              <w:rPr>
                <w:sz w:val="18"/>
                <w:szCs w:val="18"/>
              </w:rPr>
              <w:t>Open SQL Server Management Studio and c</w:t>
            </w:r>
            <w:r w:rsidRPr="00CB2D4F">
              <w:rPr>
                <w:sz w:val="18"/>
                <w:szCs w:val="18"/>
              </w:rPr>
              <w:t xml:space="preserve">onnect to the </w:t>
            </w:r>
            <w:r>
              <w:rPr>
                <w:sz w:val="18"/>
                <w:szCs w:val="18"/>
              </w:rPr>
              <w:t>s</w:t>
            </w:r>
            <w:r w:rsidRPr="00CB2D4F">
              <w:rPr>
                <w:sz w:val="18"/>
                <w:szCs w:val="18"/>
              </w:rPr>
              <w:t>erver</w:t>
            </w:r>
          </w:p>
          <w:p w14:paraId="4D3C748B" w14:textId="77777777" w:rsidR="00CB2D4F" w:rsidRDefault="00CB2D4F" w:rsidP="00CB2D4F">
            <w:pPr>
              <w:pStyle w:val="ListParagraph"/>
              <w:numPr>
                <w:ilvl w:val="0"/>
                <w:numId w:val="33"/>
              </w:numPr>
              <w:rPr>
                <w:sz w:val="18"/>
                <w:szCs w:val="18"/>
              </w:rPr>
            </w:pPr>
            <w:r>
              <w:rPr>
                <w:sz w:val="18"/>
                <w:szCs w:val="18"/>
              </w:rPr>
              <w:t>Expand the “SQL Server Agent” icon</w:t>
            </w:r>
          </w:p>
          <w:p w14:paraId="234FC8E5" w14:textId="77777777" w:rsidR="00CB2D4F" w:rsidRPr="00CB2D4F" w:rsidRDefault="00CB2D4F" w:rsidP="009675CA">
            <w:pPr>
              <w:rPr>
                <w:sz w:val="18"/>
                <w:szCs w:val="18"/>
              </w:rPr>
            </w:pPr>
            <w:r>
              <w:rPr>
                <w:noProof/>
                <w:sz w:val="18"/>
                <w:szCs w:val="18"/>
                <w:lang w:eastAsia="en-GB"/>
              </w:rPr>
              <mc:AlternateContent>
                <mc:Choice Requires="wps">
                  <w:drawing>
                    <wp:anchor distT="0" distB="0" distL="114300" distR="114300" simplePos="0" relativeHeight="251697152" behindDoc="0" locked="0" layoutInCell="1" allowOverlap="1" wp14:anchorId="4D15B0E7" wp14:editId="54305D7E">
                      <wp:simplePos x="0" y="0"/>
                      <wp:positionH relativeFrom="column">
                        <wp:posOffset>1731010</wp:posOffset>
                      </wp:positionH>
                      <wp:positionV relativeFrom="paragraph">
                        <wp:posOffset>52070</wp:posOffset>
                      </wp:positionV>
                      <wp:extent cx="476250" cy="655955"/>
                      <wp:effectExtent l="0" t="0" r="57150" b="48895"/>
                      <wp:wrapNone/>
                      <wp:docPr id="314" name="Straight Arrow Connector 314"/>
                      <wp:cNvGraphicFramePr/>
                      <a:graphic xmlns:a="http://schemas.openxmlformats.org/drawingml/2006/main">
                        <a:graphicData uri="http://schemas.microsoft.com/office/word/2010/wordprocessingShape">
                          <wps:wsp>
                            <wps:cNvCnPr/>
                            <wps:spPr>
                              <a:xfrm>
                                <a:off x="0" y="0"/>
                                <a:ext cx="476250" cy="655955"/>
                              </a:xfrm>
                              <a:prstGeom prst="straightConnector1">
                                <a:avLst/>
                              </a:prstGeom>
                              <a:noFill/>
                              <a:ln w="19050" cap="flat" cmpd="sng" algn="ctr">
                                <a:solidFill>
                                  <a:srgbClr val="FF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14" o:spid="_x0000_s1026" type="#_x0000_t32" style="position:absolute;margin-left:136.3pt;margin-top:4.1pt;width:37.5pt;height:5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" strokecolor="red" strokeweight="1.5pt">
                      <v:stroke endarrow="block"/>
                    </v:shape>
                  </w:pict>
                </mc:Fallback>
              </mc:AlternateContent>
            </w:r>
          </w:p>
          <w:p w14:paraId="46DACF36" w14:textId="77777777" w:rsidR="00CB2D4F" w:rsidRDefault="00CB2D4F" w:rsidP="009675CA">
            <w:pPr>
              <w:jc w:val="center"/>
              <w:rPr>
                <w:sz w:val="18"/>
                <w:szCs w:val="18"/>
              </w:rPr>
            </w:pPr>
            <w:r>
              <w:rPr>
                <w:noProof/>
                <w:sz w:val="18"/>
                <w:szCs w:val="18"/>
                <w:lang w:eastAsia="en-GB"/>
              </w:rPr>
              <mc:AlternateContent>
                <mc:Choice Requires="wps">
                  <w:drawing>
                    <wp:anchor distT="0" distB="0" distL="114300" distR="114300" simplePos="0" relativeHeight="251698176" behindDoc="0" locked="0" layoutInCell="1" allowOverlap="1" wp14:anchorId="5E7F80DD" wp14:editId="5C7F932C">
                      <wp:simplePos x="0" y="0"/>
                      <wp:positionH relativeFrom="column">
                        <wp:posOffset>1918335</wp:posOffset>
                      </wp:positionH>
                      <wp:positionV relativeFrom="paragraph">
                        <wp:posOffset>687705</wp:posOffset>
                      </wp:positionV>
                      <wp:extent cx="476250" cy="722630"/>
                      <wp:effectExtent l="0" t="38100" r="57150" b="20320"/>
                      <wp:wrapNone/>
                      <wp:docPr id="315" name="Straight Arrow Connector 315"/>
                      <wp:cNvGraphicFramePr/>
                      <a:graphic xmlns:a="http://schemas.openxmlformats.org/drawingml/2006/main">
                        <a:graphicData uri="http://schemas.microsoft.com/office/word/2010/wordprocessingShape">
                          <wps:wsp>
                            <wps:cNvCnPr/>
                            <wps:spPr>
                              <a:xfrm flipV="1">
                                <a:off x="0" y="0"/>
                                <a:ext cx="476250" cy="722630"/>
                              </a:xfrm>
                              <a:prstGeom prst="straightConnector1">
                                <a:avLst/>
                              </a:prstGeom>
                              <a:noFill/>
                              <a:ln w="19050" cap="flat" cmpd="sng" algn="ctr">
                                <a:solidFill>
                                  <a:srgbClr val="FF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15" o:spid="_x0000_s1026" type="#_x0000_t32" style="position:absolute;margin-left:151.05pt;margin-top:54.15pt;width:37.5pt;height:56.9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" strokecolor="red" strokeweight="1.5pt">
                      <v:stroke endarrow="block"/>
                    </v:shape>
                  </w:pict>
                </mc:Fallback>
              </mc:AlternateContent>
            </w:r>
            <w:r>
              <w:rPr>
                <w:noProof/>
                <w:sz w:val="18"/>
                <w:szCs w:val="18"/>
                <w:lang w:eastAsia="en-GB"/>
              </w:rPr>
              <w:drawing>
                <wp:inline distT="0" distB="0" distL="0" distR="0" wp14:anchorId="253DE69D" wp14:editId="52C4D087">
                  <wp:extent cx="1410346" cy="1337851"/>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C5F77.tmp"/>
                          <pic:cNvPicPr/>
                        </pic:nvPicPr>
                        <pic:blipFill>
                          <a:blip r:embed="rId40">
                            <a:extLst>
                              <a:ext uri="{28A0092B-C50C-407E-A947-70E740481C1C}">
                                <a14:useLocalDpi xmlns:a14="http://schemas.microsoft.com/office/drawing/2010/main" val="0"/>
                              </a:ext>
                            </a:extLst>
                          </a:blip>
                          <a:stretch>
                            <a:fillRect/>
                          </a:stretch>
                        </pic:blipFill>
                        <pic:spPr>
                          <a:xfrm>
                            <a:off x="0" y="0"/>
                            <a:ext cx="1411604" cy="1339044"/>
                          </a:xfrm>
                          <a:prstGeom prst="rect">
                            <a:avLst/>
                          </a:prstGeom>
                        </pic:spPr>
                      </pic:pic>
                    </a:graphicData>
                  </a:graphic>
                </wp:inline>
              </w:drawing>
            </w:r>
          </w:p>
          <w:p w14:paraId="534C122C" w14:textId="77777777" w:rsidR="00CB2D4F" w:rsidRDefault="00CB2D4F" w:rsidP="009675CA">
            <w:pPr>
              <w:jc w:val="center"/>
              <w:rPr>
                <w:sz w:val="18"/>
                <w:szCs w:val="18"/>
              </w:rPr>
            </w:pPr>
          </w:p>
          <w:p w14:paraId="28620DBC" w14:textId="77777777" w:rsidR="00CB2D4F" w:rsidRDefault="00CB2D4F" w:rsidP="00CB2D4F">
            <w:pPr>
              <w:pStyle w:val="ListParagraph"/>
              <w:numPr>
                <w:ilvl w:val="0"/>
                <w:numId w:val="33"/>
              </w:numPr>
              <w:rPr>
                <w:sz w:val="18"/>
                <w:szCs w:val="18"/>
              </w:rPr>
            </w:pPr>
            <w:r w:rsidRPr="00CB2D4F">
              <w:rPr>
                <w:sz w:val="18"/>
                <w:szCs w:val="18"/>
              </w:rPr>
              <w:t>Then</w:t>
            </w:r>
            <w:r>
              <w:rPr>
                <w:sz w:val="18"/>
                <w:szCs w:val="18"/>
              </w:rPr>
              <w:t xml:space="preserve"> right click on the “Jobs” folder</w:t>
            </w:r>
          </w:p>
          <w:p w14:paraId="54B5A06A" w14:textId="77777777" w:rsidR="00CB2D4F" w:rsidRDefault="00CB2D4F" w:rsidP="00CB2D4F">
            <w:pPr>
              <w:pStyle w:val="ListParagraph"/>
              <w:numPr>
                <w:ilvl w:val="0"/>
                <w:numId w:val="33"/>
              </w:numPr>
              <w:rPr>
                <w:sz w:val="18"/>
                <w:szCs w:val="18"/>
              </w:rPr>
            </w:pPr>
            <w:r>
              <w:rPr>
                <w:sz w:val="18"/>
                <w:szCs w:val="18"/>
              </w:rPr>
              <w:t>Select “New Job.”</w:t>
            </w:r>
          </w:p>
          <w:p w14:paraId="56D7E869" w14:textId="4936E9D3" w:rsidR="00CB2D4F" w:rsidRDefault="00CB2D4F" w:rsidP="00CB2D4F">
            <w:pPr>
              <w:pStyle w:val="ListParagraph"/>
              <w:numPr>
                <w:ilvl w:val="0"/>
                <w:numId w:val="33"/>
              </w:numPr>
              <w:rPr>
                <w:sz w:val="18"/>
                <w:szCs w:val="18"/>
              </w:rPr>
            </w:pPr>
            <w:r>
              <w:rPr>
                <w:sz w:val="18"/>
                <w:szCs w:val="18"/>
              </w:rPr>
              <w:t>Insert the name for your job e.g. “Load CUD Data”</w:t>
            </w:r>
          </w:p>
          <w:p w14:paraId="33FBDF2F" w14:textId="77777777" w:rsidR="00CB2D4F" w:rsidRDefault="00CB2D4F" w:rsidP="00CB2D4F">
            <w:pPr>
              <w:pStyle w:val="ListParagraph"/>
              <w:numPr>
                <w:ilvl w:val="0"/>
                <w:numId w:val="33"/>
              </w:numPr>
              <w:rPr>
                <w:sz w:val="18"/>
                <w:szCs w:val="18"/>
              </w:rPr>
            </w:pPr>
            <w:r>
              <w:rPr>
                <w:sz w:val="18"/>
                <w:szCs w:val="18"/>
              </w:rPr>
              <w:t>Select the “Owner” if different.</w:t>
            </w:r>
          </w:p>
          <w:p w14:paraId="60ADDC26" w14:textId="77777777" w:rsidR="00CB2D4F" w:rsidRDefault="00CB2D4F" w:rsidP="009675CA">
            <w:pPr>
              <w:rPr>
                <w:sz w:val="18"/>
                <w:szCs w:val="18"/>
              </w:rPr>
            </w:pPr>
          </w:p>
          <w:p w14:paraId="08E381FD" w14:textId="77777777" w:rsidR="00CB2D4F" w:rsidRPr="00CB2D4F" w:rsidRDefault="00CB2D4F" w:rsidP="009675CA">
            <w:pPr>
              <w:rPr>
                <w:i/>
                <w:sz w:val="16"/>
                <w:szCs w:val="18"/>
              </w:rPr>
            </w:pPr>
            <w:r>
              <w:rPr>
                <w:i/>
                <w:sz w:val="16"/>
                <w:szCs w:val="18"/>
              </w:rPr>
              <w:t xml:space="preserve">                    </w:t>
            </w:r>
            <w:r w:rsidRPr="00CB2D4F">
              <w:rPr>
                <w:i/>
                <w:sz w:val="14"/>
                <w:szCs w:val="18"/>
              </w:rPr>
              <w:t>You can select a category &amp; enter a description but it’s not necessary</w:t>
            </w:r>
          </w:p>
          <w:p w14:paraId="1AFE74C5" w14:textId="77777777" w:rsidR="00CB2D4F" w:rsidRPr="00CB2D4F" w:rsidRDefault="00CB2D4F" w:rsidP="009675CA">
            <w:pPr>
              <w:jc w:val="center"/>
              <w:rPr>
                <w:sz w:val="18"/>
                <w:szCs w:val="18"/>
              </w:rPr>
            </w:pPr>
            <w:r>
              <w:rPr>
                <w:noProof/>
                <w:sz w:val="18"/>
                <w:szCs w:val="18"/>
                <w:lang w:eastAsia="en-GB"/>
              </w:rPr>
              <mc:AlternateContent>
                <mc:Choice Requires="wps">
                  <w:drawing>
                    <wp:anchor distT="0" distB="0" distL="114300" distR="114300" simplePos="0" relativeHeight="251699200" behindDoc="0" locked="0" layoutInCell="1" allowOverlap="1" wp14:anchorId="6380AD6C" wp14:editId="5A89F507">
                      <wp:simplePos x="0" y="0"/>
                      <wp:positionH relativeFrom="column">
                        <wp:posOffset>988060</wp:posOffset>
                      </wp:positionH>
                      <wp:positionV relativeFrom="paragraph">
                        <wp:posOffset>299720</wp:posOffset>
                      </wp:positionV>
                      <wp:extent cx="137795" cy="795020"/>
                      <wp:effectExtent l="38100" t="38100" r="33655" b="24130"/>
                      <wp:wrapNone/>
                      <wp:docPr id="316" name="Straight Arrow Connector 316"/>
                      <wp:cNvGraphicFramePr/>
                      <a:graphic xmlns:a="http://schemas.openxmlformats.org/drawingml/2006/main">
                        <a:graphicData uri="http://schemas.microsoft.com/office/word/2010/wordprocessingShape">
                          <wps:wsp>
                            <wps:cNvCnPr/>
                            <wps:spPr>
                              <a:xfrm flipH="1" flipV="1">
                                <a:off x="0" y="0"/>
                                <a:ext cx="137795" cy="795020"/>
                              </a:xfrm>
                              <a:prstGeom prst="straightConnector1">
                                <a:avLst/>
                              </a:prstGeom>
                              <a:noFill/>
                              <a:ln w="19050" cap="flat" cmpd="sng" algn="ctr">
                                <a:solidFill>
                                  <a:srgbClr val="FF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16" o:spid="_x0000_s1026" type="#_x0000_t32" style="position:absolute;margin-left:77.8pt;margin-top:23.6pt;width:10.85pt;height:62.6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" strokecolor="red" strokeweight="1.5pt">
                      <v:stroke endarrow="block"/>
                    </v:shape>
                  </w:pict>
                </mc:Fallback>
              </mc:AlternateContent>
            </w:r>
            <w:r>
              <w:rPr>
                <w:noProof/>
                <w:sz w:val="18"/>
                <w:szCs w:val="18"/>
                <w:lang w:eastAsia="en-GB"/>
              </w:rPr>
              <w:drawing>
                <wp:inline distT="0" distB="0" distL="0" distR="0" wp14:anchorId="798A03DA" wp14:editId="3EC2BB21">
                  <wp:extent cx="4352084" cy="975916"/>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C4D01.tmp"/>
                          <pic:cNvPicPr/>
                        </pic:nvPicPr>
                        <pic:blipFill>
                          <a:blip r:embed="rId41">
                            <a:extLst>
                              <a:ext uri="{28A0092B-C50C-407E-A947-70E740481C1C}">
                                <a14:useLocalDpi xmlns:a14="http://schemas.microsoft.com/office/drawing/2010/main" val="0"/>
                              </a:ext>
                            </a:extLst>
                          </a:blip>
                          <a:stretch>
                            <a:fillRect/>
                          </a:stretch>
                        </pic:blipFill>
                        <pic:spPr>
                          <a:xfrm>
                            <a:off x="0" y="0"/>
                            <a:ext cx="4349911" cy="975429"/>
                          </a:xfrm>
                          <a:prstGeom prst="rect">
                            <a:avLst/>
                          </a:prstGeom>
                        </pic:spPr>
                      </pic:pic>
                    </a:graphicData>
                  </a:graphic>
                </wp:inline>
              </w:drawing>
            </w:r>
          </w:p>
          <w:p w14:paraId="2ED26356" w14:textId="77777777" w:rsidR="00CB2D4F" w:rsidRPr="00CB2D4F" w:rsidRDefault="00CB2D4F" w:rsidP="009675CA">
            <w:pPr>
              <w:jc w:val="both"/>
              <w:rPr>
                <w:sz w:val="18"/>
                <w:szCs w:val="18"/>
              </w:rPr>
            </w:pPr>
          </w:p>
          <w:p w14:paraId="5839B5CE" w14:textId="77777777" w:rsidR="00CB2D4F" w:rsidRDefault="00CB2D4F" w:rsidP="00CB2D4F">
            <w:pPr>
              <w:pStyle w:val="ListParagraph"/>
              <w:numPr>
                <w:ilvl w:val="0"/>
                <w:numId w:val="33"/>
              </w:numPr>
              <w:rPr>
                <w:sz w:val="18"/>
                <w:szCs w:val="18"/>
              </w:rPr>
            </w:pPr>
            <w:r>
              <w:rPr>
                <w:sz w:val="18"/>
                <w:szCs w:val="18"/>
              </w:rPr>
              <w:t>Select Steps</w:t>
            </w:r>
          </w:p>
          <w:p w14:paraId="39007854" w14:textId="77777777" w:rsidR="00CB2D4F" w:rsidRDefault="00CB2D4F" w:rsidP="00CB2D4F">
            <w:pPr>
              <w:pStyle w:val="ListParagraph"/>
              <w:numPr>
                <w:ilvl w:val="0"/>
                <w:numId w:val="33"/>
              </w:numPr>
              <w:rPr>
                <w:sz w:val="18"/>
                <w:szCs w:val="18"/>
              </w:rPr>
            </w:pPr>
            <w:r>
              <w:rPr>
                <w:sz w:val="18"/>
                <w:szCs w:val="18"/>
              </w:rPr>
              <w:t>Click on “New…”</w:t>
            </w:r>
          </w:p>
          <w:p w14:paraId="6214F5D8" w14:textId="37DBA75E" w:rsidR="00CB2D4F" w:rsidRDefault="00CB2D4F" w:rsidP="00CB2D4F">
            <w:pPr>
              <w:pStyle w:val="ListParagraph"/>
              <w:numPr>
                <w:ilvl w:val="0"/>
                <w:numId w:val="33"/>
              </w:numPr>
              <w:rPr>
                <w:sz w:val="18"/>
                <w:szCs w:val="18"/>
              </w:rPr>
            </w:pPr>
            <w:r>
              <w:rPr>
                <w:sz w:val="18"/>
                <w:szCs w:val="18"/>
              </w:rPr>
              <w:t>Enter a Step name e.g. “Run Package”</w:t>
            </w:r>
          </w:p>
          <w:p w14:paraId="59285CAC" w14:textId="7072E55E" w:rsidR="00CB2D4F" w:rsidRDefault="00CB2D4F" w:rsidP="009675CA">
            <w:pPr>
              <w:rPr>
                <w:sz w:val="18"/>
                <w:szCs w:val="18"/>
              </w:rPr>
            </w:pPr>
            <w:r>
              <w:rPr>
                <w:noProof/>
                <w:sz w:val="18"/>
                <w:szCs w:val="18"/>
                <w:lang w:eastAsia="en-GB"/>
              </w:rPr>
              <mc:AlternateContent>
                <mc:Choice Requires="wps">
                  <w:drawing>
                    <wp:anchor distT="0" distB="0" distL="114300" distR="114300" simplePos="0" relativeHeight="251700224" behindDoc="0" locked="0" layoutInCell="1" allowOverlap="1" wp14:anchorId="568F27B4" wp14:editId="444B6FF8">
                      <wp:simplePos x="0" y="0"/>
                      <wp:positionH relativeFrom="column">
                        <wp:posOffset>1267460</wp:posOffset>
                      </wp:positionH>
                      <wp:positionV relativeFrom="paragraph">
                        <wp:posOffset>40005</wp:posOffset>
                      </wp:positionV>
                      <wp:extent cx="464820" cy="278765"/>
                      <wp:effectExtent l="0" t="0" r="68580" b="64135"/>
                      <wp:wrapNone/>
                      <wp:docPr id="318" name="Straight Arrow Connector 318"/>
                      <wp:cNvGraphicFramePr/>
                      <a:graphic xmlns:a="http://schemas.openxmlformats.org/drawingml/2006/main">
                        <a:graphicData uri="http://schemas.microsoft.com/office/word/2010/wordprocessingShape">
                          <wps:wsp>
                            <wps:cNvCnPr/>
                            <wps:spPr>
                              <a:xfrm>
                                <a:off x="0" y="0"/>
                                <a:ext cx="464820" cy="278765"/>
                              </a:xfrm>
                              <a:prstGeom prst="straightConnector1">
                                <a:avLst/>
                              </a:prstGeom>
                              <a:noFill/>
                              <a:ln w="19050" cap="flat" cmpd="sng" algn="ctr">
                                <a:solidFill>
                                  <a:srgbClr val="FF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18" o:spid="_x0000_s1026" type="#_x0000_t32" style="position:absolute;margin-left:99.8pt;margin-top:3.15pt;width:36.6pt;height:2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" strokecolor="red" strokeweight="1.5pt">
                      <v:stroke endarrow="block"/>
                    </v:shape>
                  </w:pict>
                </mc:Fallback>
              </mc:AlternateContent>
            </w:r>
          </w:p>
          <w:p w14:paraId="7C782053" w14:textId="22A8E5EF" w:rsidR="00CB2D4F" w:rsidRDefault="00CB2D4F" w:rsidP="009675CA">
            <w:pPr>
              <w:jc w:val="center"/>
              <w:rPr>
                <w:sz w:val="18"/>
                <w:szCs w:val="18"/>
              </w:rPr>
            </w:pPr>
            <w:r>
              <w:rPr>
                <w:noProof/>
                <w:sz w:val="18"/>
                <w:szCs w:val="18"/>
                <w:lang w:eastAsia="en-GB"/>
              </w:rPr>
              <w:drawing>
                <wp:inline distT="0" distB="0" distL="0" distR="0" wp14:anchorId="4489D0E0" wp14:editId="49043EC5">
                  <wp:extent cx="2242088" cy="2281194"/>
                  <wp:effectExtent l="0" t="0" r="6350" b="508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C4F49.tmp"/>
                          <pic:cNvPicPr/>
                        </pic:nvPicPr>
                        <pic:blipFill>
                          <a:blip r:embed="rId45">
                            <a:extLst>
                              <a:ext uri="{28A0092B-C50C-407E-A947-70E740481C1C}">
                                <a14:useLocalDpi xmlns:a14="http://schemas.microsoft.com/office/drawing/2010/main" val="0"/>
                              </a:ext>
                            </a:extLst>
                          </a:blip>
                          <a:stretch>
                            <a:fillRect/>
                          </a:stretch>
                        </pic:blipFill>
                        <pic:spPr>
                          <a:xfrm>
                            <a:off x="0" y="0"/>
                            <a:ext cx="2249083" cy="2288311"/>
                          </a:xfrm>
                          <a:prstGeom prst="rect">
                            <a:avLst/>
                          </a:prstGeom>
                        </pic:spPr>
                      </pic:pic>
                    </a:graphicData>
                  </a:graphic>
                </wp:inline>
              </w:drawing>
            </w:r>
          </w:p>
          <w:p w14:paraId="277D1B4C" w14:textId="77777777" w:rsidR="00CB2D4F" w:rsidRPr="00CB2D4F" w:rsidRDefault="00CB2D4F" w:rsidP="009675CA">
            <w:pPr>
              <w:rPr>
                <w:sz w:val="18"/>
                <w:szCs w:val="18"/>
              </w:rPr>
            </w:pPr>
          </w:p>
          <w:p w14:paraId="0B29D73C" w14:textId="0831D510" w:rsidR="00CB2D4F" w:rsidRDefault="00CB2D4F" w:rsidP="00CB2D4F">
            <w:pPr>
              <w:pStyle w:val="ListParagraph"/>
              <w:numPr>
                <w:ilvl w:val="0"/>
                <w:numId w:val="33"/>
              </w:numPr>
              <w:rPr>
                <w:sz w:val="18"/>
                <w:szCs w:val="18"/>
              </w:rPr>
            </w:pPr>
            <w:r w:rsidRPr="00CB2D4F">
              <w:rPr>
                <w:sz w:val="18"/>
                <w:szCs w:val="18"/>
              </w:rPr>
              <w:t>From the “Type” drop down select “SQL Server Integration Services Package”</w:t>
            </w:r>
          </w:p>
          <w:p w14:paraId="3ECAB863" w14:textId="77777777" w:rsidR="00CB2D4F" w:rsidRDefault="00CB2D4F" w:rsidP="00CB2D4F">
            <w:pPr>
              <w:pStyle w:val="ListParagraph"/>
              <w:numPr>
                <w:ilvl w:val="0"/>
                <w:numId w:val="33"/>
              </w:numPr>
              <w:rPr>
                <w:sz w:val="18"/>
                <w:szCs w:val="18"/>
              </w:rPr>
            </w:pPr>
            <w:r>
              <w:rPr>
                <w:sz w:val="18"/>
                <w:szCs w:val="18"/>
              </w:rPr>
              <w:t>From the “Server” select the location of the SSIS package you imported in section 3.5 of this document.</w:t>
            </w:r>
          </w:p>
          <w:p w14:paraId="278AEDF9" w14:textId="0D50A6B4" w:rsidR="00A86EC0" w:rsidRPr="00A86EC0" w:rsidRDefault="00CB2D4F" w:rsidP="00A86EC0">
            <w:pPr>
              <w:pStyle w:val="ListParagraph"/>
              <w:numPr>
                <w:ilvl w:val="0"/>
                <w:numId w:val="33"/>
              </w:numPr>
              <w:rPr>
                <w:sz w:val="18"/>
                <w:szCs w:val="18"/>
              </w:rPr>
            </w:pPr>
            <w:r>
              <w:rPr>
                <w:sz w:val="18"/>
                <w:szCs w:val="18"/>
              </w:rPr>
              <w:t>Navigate to the location of the Package</w:t>
            </w:r>
            <w:bookmarkStart w:id="14" w:name="_GoBack"/>
            <w:bookmarkEnd w:id="14"/>
          </w:p>
          <w:p w14:paraId="4DF3ECF6" w14:textId="67F2A8D3" w:rsidR="00CB2D4F" w:rsidRPr="00CB2D4F" w:rsidRDefault="00CB2D4F" w:rsidP="00CB2D4F">
            <w:pPr>
              <w:pStyle w:val="ListParagraph"/>
              <w:numPr>
                <w:ilvl w:val="0"/>
                <w:numId w:val="33"/>
              </w:numPr>
              <w:rPr>
                <w:sz w:val="18"/>
                <w:szCs w:val="18"/>
              </w:rPr>
            </w:pPr>
            <w:r>
              <w:rPr>
                <w:sz w:val="18"/>
                <w:szCs w:val="18"/>
              </w:rPr>
              <w:t>Click OK</w:t>
            </w:r>
          </w:p>
        </w:tc>
      </w:tr>
    </w:tbl>
    <w:p w14:paraId="39C3F8CD" w14:textId="77777777" w:rsidR="00CB2D4F" w:rsidRDefault="00CB2D4F" w:rsidP="00CB2D4F">
      <w:pPr>
        <w:rPr>
          <w:sz w:val="18"/>
          <w:szCs w:val="18"/>
        </w:rPr>
      </w:pPr>
      <w:r>
        <w:rPr>
          <w:sz w:val="18"/>
          <w:szCs w:val="18"/>
        </w:rPr>
        <w:br w:type="page"/>
      </w:r>
    </w:p>
    <w:p w14:paraId="2E2C9110" w14:textId="2DD3C010" w:rsidR="00CB2D4F" w:rsidRPr="00CB2D4F" w:rsidRDefault="00CB2D4F" w:rsidP="00CB2D4F">
      <w:pPr>
        <w:rPr>
          <w:i/>
          <w:sz w:val="18"/>
          <w:szCs w:val="18"/>
        </w:rPr>
      </w:pPr>
      <w:r w:rsidRPr="00CB2D4F">
        <w:rPr>
          <w:i/>
          <w:sz w:val="18"/>
          <w:szCs w:val="18"/>
        </w:rPr>
        <w:t>4.1</w:t>
      </w:r>
      <w:r w:rsidRPr="00CB2D4F">
        <w:rPr>
          <w:i/>
          <w:sz w:val="18"/>
          <w:szCs w:val="18"/>
        </w:rPr>
        <w:tab/>
      </w:r>
      <w:r w:rsidR="001B3E6A">
        <w:rPr>
          <w:i/>
          <w:sz w:val="18"/>
          <w:szCs w:val="18"/>
        </w:rPr>
        <w:t>The “</w:t>
      </w:r>
      <w:r w:rsidR="006A07A7">
        <w:rPr>
          <w:i/>
          <w:sz w:val="18"/>
          <w:szCs w:val="18"/>
        </w:rPr>
        <w:t>Run the SSIS Package</w:t>
      </w:r>
      <w:r w:rsidR="001B3E6A">
        <w:rPr>
          <w:i/>
          <w:sz w:val="18"/>
          <w:szCs w:val="18"/>
        </w:rPr>
        <w:t>”</w:t>
      </w:r>
      <w:r w:rsidRPr="00CB2D4F">
        <w:rPr>
          <w:i/>
          <w:sz w:val="18"/>
          <w:szCs w:val="18"/>
        </w:rPr>
        <w:t xml:space="preserve"> Job (continued)</w:t>
      </w:r>
    </w:p>
    <w:tbl>
      <w:tblPr>
        <w:tblStyle w:val="TableGrid"/>
        <w:tblW w:w="0" w:type="auto"/>
        <w:shd w:val="clear" w:color="auto" w:fill="DBE5F1" w:themeFill="accent1" w:themeFillTint="33"/>
        <w:tblLook w:val="04A0" w:firstRow="1" w:lastRow="0" w:firstColumn="1" w:lastColumn="0" w:noHBand="0" w:noVBand="1"/>
      </w:tblPr>
      <w:tblGrid>
        <w:gridCol w:w="9242"/>
      </w:tblGrid>
      <w:tr w:rsidR="00CB2D4F" w14:paraId="75628BC0" w14:textId="77777777" w:rsidTr="009675CA">
        <w:tc>
          <w:tcPr>
            <w:tcW w:w="9242" w:type="dxa"/>
            <w:shd w:val="clear" w:color="auto" w:fill="DBE5F1" w:themeFill="accent1" w:themeFillTint="33"/>
            <w:vAlign w:val="center"/>
          </w:tcPr>
          <w:p w14:paraId="7EC5DC50" w14:textId="77777777" w:rsidR="00CB2D4F" w:rsidRPr="00CB2D4F" w:rsidRDefault="00CB2D4F" w:rsidP="00CB2D4F">
            <w:pPr>
              <w:pStyle w:val="ListParagraph"/>
              <w:numPr>
                <w:ilvl w:val="0"/>
                <w:numId w:val="33"/>
              </w:numPr>
              <w:rPr>
                <w:sz w:val="18"/>
                <w:szCs w:val="18"/>
              </w:rPr>
            </w:pPr>
            <w:r w:rsidRPr="00CB2D4F">
              <w:rPr>
                <w:sz w:val="18"/>
                <w:szCs w:val="18"/>
              </w:rPr>
              <w:t>Click on Schedules</w:t>
            </w:r>
          </w:p>
          <w:p w14:paraId="07A1F089" w14:textId="77777777" w:rsidR="00CB2D4F" w:rsidRDefault="00CB2D4F" w:rsidP="009675CA">
            <w:pPr>
              <w:rPr>
                <w:sz w:val="18"/>
                <w:szCs w:val="18"/>
              </w:rPr>
            </w:pPr>
            <w:r>
              <w:rPr>
                <w:noProof/>
                <w:sz w:val="18"/>
                <w:szCs w:val="18"/>
                <w:lang w:eastAsia="en-GB"/>
              </w:rPr>
              <mc:AlternateContent>
                <mc:Choice Requires="wps">
                  <w:drawing>
                    <wp:anchor distT="0" distB="0" distL="114300" distR="114300" simplePos="0" relativeHeight="251702272" behindDoc="0" locked="0" layoutInCell="1" allowOverlap="1" wp14:anchorId="2820948B" wp14:editId="04EF5E09">
                      <wp:simplePos x="0" y="0"/>
                      <wp:positionH relativeFrom="column">
                        <wp:posOffset>1086485</wp:posOffset>
                      </wp:positionH>
                      <wp:positionV relativeFrom="paragraph">
                        <wp:posOffset>24130</wp:posOffset>
                      </wp:positionV>
                      <wp:extent cx="191135" cy="480060"/>
                      <wp:effectExtent l="38100" t="0" r="18415" b="53340"/>
                      <wp:wrapNone/>
                      <wp:docPr id="319" name="Straight Arrow Connector 319"/>
                      <wp:cNvGraphicFramePr/>
                      <a:graphic xmlns:a="http://schemas.openxmlformats.org/drawingml/2006/main">
                        <a:graphicData uri="http://schemas.microsoft.com/office/word/2010/wordprocessingShape">
                          <wps:wsp>
                            <wps:cNvCnPr/>
                            <wps:spPr>
                              <a:xfrm flipH="1">
                                <a:off x="0" y="0"/>
                                <a:ext cx="191135" cy="480060"/>
                              </a:xfrm>
                              <a:prstGeom prst="straightConnector1">
                                <a:avLst/>
                              </a:prstGeom>
                              <a:noFill/>
                              <a:ln w="19050" cap="flat" cmpd="sng" algn="ctr">
                                <a:solidFill>
                                  <a:srgbClr val="FF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19" o:spid="_x0000_s1026" type="#_x0000_t32" style="position:absolute;margin-left:85.55pt;margin-top:1.9pt;width:15.05pt;height:37.8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" strokecolor="red" strokeweight="1.5pt">
                      <v:stroke endarrow="block"/>
                    </v:shape>
                  </w:pict>
                </mc:Fallback>
              </mc:AlternateContent>
            </w:r>
          </w:p>
          <w:p w14:paraId="6A957AD4" w14:textId="77777777" w:rsidR="00CB2D4F" w:rsidRDefault="00CB2D4F" w:rsidP="009675CA">
            <w:pPr>
              <w:jc w:val="center"/>
              <w:rPr>
                <w:sz w:val="18"/>
                <w:szCs w:val="18"/>
              </w:rPr>
            </w:pPr>
            <w:r>
              <w:rPr>
                <w:noProof/>
                <w:sz w:val="18"/>
                <w:szCs w:val="18"/>
                <w:lang w:eastAsia="en-GB"/>
              </w:rPr>
              <w:drawing>
                <wp:inline distT="0" distB="0" distL="0" distR="0" wp14:anchorId="6DF721F5" wp14:editId="3CDEB807">
                  <wp:extent cx="4352084" cy="975916"/>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C4D01.tmp"/>
                          <pic:cNvPicPr/>
                        </pic:nvPicPr>
                        <pic:blipFill>
                          <a:blip r:embed="rId41">
                            <a:extLst>
                              <a:ext uri="{28A0092B-C50C-407E-A947-70E740481C1C}">
                                <a14:useLocalDpi xmlns:a14="http://schemas.microsoft.com/office/drawing/2010/main" val="0"/>
                              </a:ext>
                            </a:extLst>
                          </a:blip>
                          <a:stretch>
                            <a:fillRect/>
                          </a:stretch>
                        </pic:blipFill>
                        <pic:spPr>
                          <a:xfrm>
                            <a:off x="0" y="0"/>
                            <a:ext cx="4349911" cy="975429"/>
                          </a:xfrm>
                          <a:prstGeom prst="rect">
                            <a:avLst/>
                          </a:prstGeom>
                        </pic:spPr>
                      </pic:pic>
                    </a:graphicData>
                  </a:graphic>
                </wp:inline>
              </w:drawing>
            </w:r>
          </w:p>
          <w:p w14:paraId="039606AA" w14:textId="77777777" w:rsidR="00CB2D4F" w:rsidRDefault="00CB2D4F" w:rsidP="009675CA">
            <w:pPr>
              <w:rPr>
                <w:sz w:val="18"/>
                <w:szCs w:val="18"/>
              </w:rPr>
            </w:pPr>
          </w:p>
          <w:p w14:paraId="2D8A4D99" w14:textId="77777777" w:rsidR="00CB2D4F" w:rsidRDefault="00CB2D4F" w:rsidP="00CB2D4F">
            <w:pPr>
              <w:pStyle w:val="ListParagraph"/>
              <w:numPr>
                <w:ilvl w:val="0"/>
                <w:numId w:val="33"/>
              </w:numPr>
              <w:rPr>
                <w:sz w:val="18"/>
                <w:szCs w:val="18"/>
              </w:rPr>
            </w:pPr>
            <w:r w:rsidRPr="00CB2D4F">
              <w:rPr>
                <w:sz w:val="18"/>
                <w:szCs w:val="18"/>
              </w:rPr>
              <w:t xml:space="preserve">Click on </w:t>
            </w:r>
            <w:r>
              <w:rPr>
                <w:sz w:val="18"/>
                <w:szCs w:val="18"/>
              </w:rPr>
              <w:t>“</w:t>
            </w:r>
            <w:r w:rsidRPr="00CB2D4F">
              <w:rPr>
                <w:sz w:val="18"/>
                <w:szCs w:val="18"/>
              </w:rPr>
              <w:t>New</w:t>
            </w:r>
            <w:r>
              <w:rPr>
                <w:sz w:val="18"/>
                <w:szCs w:val="18"/>
              </w:rPr>
              <w:t>…”</w:t>
            </w:r>
          </w:p>
          <w:p w14:paraId="2DCFB602" w14:textId="38CDABAF" w:rsidR="00CB2D4F" w:rsidRDefault="00CB2D4F" w:rsidP="00CB2D4F">
            <w:pPr>
              <w:pStyle w:val="ListParagraph"/>
              <w:numPr>
                <w:ilvl w:val="0"/>
                <w:numId w:val="33"/>
              </w:numPr>
              <w:rPr>
                <w:sz w:val="18"/>
                <w:szCs w:val="18"/>
              </w:rPr>
            </w:pPr>
            <w:r>
              <w:rPr>
                <w:sz w:val="18"/>
                <w:szCs w:val="18"/>
              </w:rPr>
              <w:t xml:space="preserve">Give the Schedule a name </w:t>
            </w:r>
            <w:r w:rsidRPr="00CB2D4F">
              <w:rPr>
                <w:i/>
                <w:sz w:val="18"/>
                <w:szCs w:val="18"/>
              </w:rPr>
              <w:t>e.g. “</w:t>
            </w:r>
            <w:r>
              <w:rPr>
                <w:i/>
                <w:sz w:val="18"/>
                <w:szCs w:val="18"/>
              </w:rPr>
              <w:t>Run Package</w:t>
            </w:r>
            <w:r w:rsidRPr="00CB2D4F">
              <w:rPr>
                <w:i/>
                <w:sz w:val="18"/>
                <w:szCs w:val="18"/>
              </w:rPr>
              <w:t>”</w:t>
            </w:r>
          </w:p>
          <w:p w14:paraId="148632E3" w14:textId="77777777" w:rsidR="00CB2D4F" w:rsidRPr="00CB2D4F" w:rsidRDefault="00CB2D4F" w:rsidP="00CB2D4F">
            <w:pPr>
              <w:pStyle w:val="ListParagraph"/>
              <w:numPr>
                <w:ilvl w:val="0"/>
                <w:numId w:val="33"/>
              </w:numPr>
              <w:rPr>
                <w:sz w:val="18"/>
                <w:szCs w:val="18"/>
              </w:rPr>
            </w:pPr>
            <w:r>
              <w:rPr>
                <w:sz w:val="18"/>
                <w:szCs w:val="18"/>
              </w:rPr>
              <w:t xml:space="preserve">Reset the options as follows </w:t>
            </w:r>
            <w:r w:rsidRPr="00CB2D4F">
              <w:rPr>
                <w:i/>
                <w:sz w:val="18"/>
                <w:szCs w:val="18"/>
              </w:rPr>
              <w:t>(or to how you wish to set your schedule up)</w:t>
            </w:r>
          </w:p>
          <w:p w14:paraId="7B5ADEDD" w14:textId="77777777" w:rsidR="00CB2D4F" w:rsidRDefault="00CB2D4F" w:rsidP="009675CA">
            <w:pPr>
              <w:rPr>
                <w:sz w:val="18"/>
                <w:szCs w:val="18"/>
              </w:rPr>
            </w:pPr>
          </w:p>
          <w:p w14:paraId="6824D186" w14:textId="77777777" w:rsidR="00CB2D4F" w:rsidRDefault="00CB2D4F" w:rsidP="009675CA">
            <w:pPr>
              <w:jc w:val="center"/>
              <w:rPr>
                <w:sz w:val="18"/>
                <w:szCs w:val="18"/>
              </w:rPr>
            </w:pPr>
            <w:r>
              <w:rPr>
                <w:noProof/>
                <w:sz w:val="18"/>
                <w:szCs w:val="18"/>
                <w:lang w:eastAsia="en-GB"/>
              </w:rPr>
              <w:drawing>
                <wp:inline distT="0" distB="0" distL="0" distR="0" wp14:anchorId="4746C07B" wp14:editId="005303A8">
                  <wp:extent cx="3817749" cy="3324141"/>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C31A9.tmp"/>
                          <pic:cNvPicPr/>
                        </pic:nvPicPr>
                        <pic:blipFill>
                          <a:blip r:embed="rId43">
                            <a:extLst>
                              <a:ext uri="{28A0092B-C50C-407E-A947-70E740481C1C}">
                                <a14:useLocalDpi xmlns:a14="http://schemas.microsoft.com/office/drawing/2010/main" val="0"/>
                              </a:ext>
                            </a:extLst>
                          </a:blip>
                          <a:stretch>
                            <a:fillRect/>
                          </a:stretch>
                        </pic:blipFill>
                        <pic:spPr>
                          <a:xfrm>
                            <a:off x="0" y="0"/>
                            <a:ext cx="3819394" cy="3325573"/>
                          </a:xfrm>
                          <a:prstGeom prst="rect">
                            <a:avLst/>
                          </a:prstGeom>
                        </pic:spPr>
                      </pic:pic>
                    </a:graphicData>
                  </a:graphic>
                </wp:inline>
              </w:drawing>
            </w:r>
          </w:p>
          <w:p w14:paraId="6786EAA7" w14:textId="77777777" w:rsidR="00CB2D4F" w:rsidRDefault="00CB2D4F" w:rsidP="009675CA">
            <w:pPr>
              <w:rPr>
                <w:sz w:val="18"/>
                <w:szCs w:val="18"/>
              </w:rPr>
            </w:pPr>
          </w:p>
          <w:p w14:paraId="3DE4F4DD" w14:textId="3B9E913F" w:rsidR="00CB2D4F" w:rsidRPr="00CB2D4F" w:rsidRDefault="00CB2D4F" w:rsidP="009675CA">
            <w:pPr>
              <w:rPr>
                <w:i/>
                <w:sz w:val="18"/>
                <w:szCs w:val="18"/>
              </w:rPr>
            </w:pPr>
            <w:r w:rsidRPr="00CB2D4F">
              <w:rPr>
                <w:i/>
                <w:sz w:val="18"/>
                <w:szCs w:val="18"/>
              </w:rPr>
              <w:t>Note: I have set the “</w:t>
            </w:r>
            <w:r>
              <w:rPr>
                <w:i/>
                <w:sz w:val="18"/>
                <w:szCs w:val="18"/>
              </w:rPr>
              <w:t>Load</w:t>
            </w:r>
            <w:r w:rsidRPr="00CB2D4F">
              <w:rPr>
                <w:i/>
                <w:sz w:val="18"/>
                <w:szCs w:val="18"/>
              </w:rPr>
              <w:t>” Job 2 h</w:t>
            </w:r>
            <w:r>
              <w:rPr>
                <w:i/>
                <w:sz w:val="18"/>
                <w:szCs w:val="18"/>
              </w:rPr>
              <w:t>ours after the “Truncate” job</w:t>
            </w:r>
            <w:r w:rsidRPr="00CB2D4F">
              <w:rPr>
                <w:i/>
                <w:sz w:val="18"/>
                <w:szCs w:val="18"/>
              </w:rPr>
              <w:t>.</w:t>
            </w:r>
          </w:p>
          <w:p w14:paraId="1392A737" w14:textId="77777777" w:rsidR="00CB2D4F" w:rsidRPr="00CB2D4F" w:rsidRDefault="00CB2D4F" w:rsidP="009675CA">
            <w:pPr>
              <w:rPr>
                <w:i/>
                <w:sz w:val="18"/>
                <w:szCs w:val="18"/>
              </w:rPr>
            </w:pPr>
          </w:p>
          <w:p w14:paraId="7C25B627" w14:textId="77777777" w:rsidR="00CB2D4F" w:rsidRPr="00CB2D4F" w:rsidRDefault="00CB2D4F" w:rsidP="00CB2D4F">
            <w:pPr>
              <w:pStyle w:val="ListParagraph"/>
              <w:numPr>
                <w:ilvl w:val="0"/>
                <w:numId w:val="33"/>
              </w:numPr>
              <w:rPr>
                <w:sz w:val="18"/>
                <w:szCs w:val="18"/>
              </w:rPr>
            </w:pPr>
            <w:r w:rsidRPr="00CB2D4F">
              <w:rPr>
                <w:sz w:val="18"/>
                <w:szCs w:val="18"/>
              </w:rPr>
              <w:t>Click on OK</w:t>
            </w:r>
          </w:p>
          <w:p w14:paraId="4DC9F9D1" w14:textId="77777777" w:rsidR="00CB2D4F" w:rsidRPr="00CB2D4F" w:rsidRDefault="00CB2D4F" w:rsidP="00CB2D4F">
            <w:pPr>
              <w:pStyle w:val="ListParagraph"/>
              <w:numPr>
                <w:ilvl w:val="0"/>
                <w:numId w:val="33"/>
              </w:numPr>
              <w:rPr>
                <w:sz w:val="18"/>
                <w:szCs w:val="18"/>
              </w:rPr>
            </w:pPr>
            <w:r w:rsidRPr="00CB2D4F">
              <w:rPr>
                <w:sz w:val="18"/>
                <w:szCs w:val="18"/>
              </w:rPr>
              <w:t>Then Click on OK again</w:t>
            </w:r>
          </w:p>
          <w:p w14:paraId="5881A64F" w14:textId="77777777" w:rsidR="00CB2D4F" w:rsidRDefault="00CB2D4F" w:rsidP="009675CA">
            <w:pPr>
              <w:rPr>
                <w:sz w:val="18"/>
                <w:szCs w:val="18"/>
              </w:rPr>
            </w:pPr>
          </w:p>
          <w:p w14:paraId="00D6074F" w14:textId="77777777" w:rsidR="00CB2D4F" w:rsidRDefault="00CB2D4F" w:rsidP="009675CA">
            <w:pPr>
              <w:rPr>
                <w:sz w:val="18"/>
                <w:szCs w:val="18"/>
              </w:rPr>
            </w:pPr>
            <w:r>
              <w:rPr>
                <w:sz w:val="18"/>
                <w:szCs w:val="18"/>
              </w:rPr>
              <w:t>The Job Should now appear in the list of “Jobs” in the navigation pane.</w:t>
            </w:r>
          </w:p>
          <w:p w14:paraId="2DE316AD" w14:textId="77777777" w:rsidR="00CB2D4F" w:rsidRDefault="00CB2D4F" w:rsidP="009675CA">
            <w:pPr>
              <w:rPr>
                <w:sz w:val="18"/>
                <w:szCs w:val="18"/>
              </w:rPr>
            </w:pPr>
          </w:p>
          <w:p w14:paraId="7BE9AE6E" w14:textId="77777777" w:rsidR="00CB2D4F" w:rsidRDefault="00CB2D4F" w:rsidP="009675CA">
            <w:pPr>
              <w:jc w:val="center"/>
              <w:rPr>
                <w:sz w:val="18"/>
                <w:szCs w:val="18"/>
              </w:rPr>
            </w:pPr>
            <w:r>
              <w:rPr>
                <w:noProof/>
                <w:sz w:val="18"/>
                <w:szCs w:val="18"/>
                <w:lang w:eastAsia="en-GB"/>
              </w:rPr>
              <w:drawing>
                <wp:inline distT="0" distB="0" distL="0" distR="0" wp14:anchorId="0BBFF6C3" wp14:editId="5E6A4931">
                  <wp:extent cx="2124372" cy="876422"/>
                  <wp:effectExtent l="0" t="0" r="9525"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C5205.tmp"/>
                          <pic:cNvPicPr/>
                        </pic:nvPicPr>
                        <pic:blipFill>
                          <a:blip r:embed="rId44">
                            <a:extLst>
                              <a:ext uri="{28A0092B-C50C-407E-A947-70E740481C1C}">
                                <a14:useLocalDpi xmlns:a14="http://schemas.microsoft.com/office/drawing/2010/main" val="0"/>
                              </a:ext>
                            </a:extLst>
                          </a:blip>
                          <a:stretch>
                            <a:fillRect/>
                          </a:stretch>
                        </pic:blipFill>
                        <pic:spPr>
                          <a:xfrm>
                            <a:off x="0" y="0"/>
                            <a:ext cx="2124372" cy="876422"/>
                          </a:xfrm>
                          <a:prstGeom prst="rect">
                            <a:avLst/>
                          </a:prstGeom>
                        </pic:spPr>
                      </pic:pic>
                    </a:graphicData>
                  </a:graphic>
                </wp:inline>
              </w:drawing>
            </w:r>
          </w:p>
          <w:p w14:paraId="4ED5B785" w14:textId="77777777" w:rsidR="00CB2D4F" w:rsidRDefault="00CB2D4F" w:rsidP="009675CA">
            <w:pPr>
              <w:rPr>
                <w:sz w:val="18"/>
                <w:szCs w:val="18"/>
              </w:rPr>
            </w:pPr>
          </w:p>
          <w:p w14:paraId="77EE4DCB" w14:textId="77777777" w:rsidR="00CB2D4F" w:rsidRDefault="00CB2D4F" w:rsidP="009675CA">
            <w:pPr>
              <w:rPr>
                <w:sz w:val="18"/>
                <w:szCs w:val="18"/>
              </w:rPr>
            </w:pPr>
            <w:r>
              <w:rPr>
                <w:sz w:val="18"/>
                <w:szCs w:val="18"/>
              </w:rPr>
              <w:t>You can test this job by right clicking on it and selecting “Start Job at Step”</w:t>
            </w:r>
          </w:p>
          <w:p w14:paraId="0C2B54D8" w14:textId="77777777" w:rsidR="00CB2D4F" w:rsidRDefault="00CB2D4F" w:rsidP="009675CA">
            <w:pPr>
              <w:rPr>
                <w:sz w:val="18"/>
                <w:szCs w:val="18"/>
              </w:rPr>
            </w:pPr>
          </w:p>
        </w:tc>
      </w:tr>
    </w:tbl>
    <w:p w14:paraId="15D921FE" w14:textId="77777777" w:rsidR="00F7293E" w:rsidRPr="00F7293E" w:rsidRDefault="00F7293E" w:rsidP="00F7293E">
      <w:pPr>
        <w:spacing w:after="0" w:line="240" w:lineRule="auto"/>
        <w:rPr>
          <w:sz w:val="18"/>
          <w:szCs w:val="18"/>
        </w:rPr>
      </w:pPr>
    </w:p>
    <w:sectPr w:rsidR="00F7293E" w:rsidRPr="00F7293E">
      <w:headerReference w:type="even" r:id="rId46"/>
      <w:headerReference w:type="default" r:id="rId47"/>
      <w:footerReference w:type="even" r:id="rId48"/>
      <w:footerReference w:type="default" r:id="rId49"/>
      <w:headerReference w:type="first" r:id="rId50"/>
      <w:footerReference w:type="first" r:id="rId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BF0CFD" w14:textId="77777777" w:rsidR="009675CA" w:rsidRDefault="009675CA" w:rsidP="00E15DEB">
      <w:pPr>
        <w:spacing w:after="0" w:line="240" w:lineRule="auto"/>
      </w:pPr>
      <w:r>
        <w:separator/>
      </w:r>
    </w:p>
  </w:endnote>
  <w:endnote w:type="continuationSeparator" w:id="0">
    <w:p w14:paraId="0D576FB1" w14:textId="77777777" w:rsidR="009675CA" w:rsidRDefault="009675CA" w:rsidP="00E15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A4413" w14:textId="77777777" w:rsidR="009675CA" w:rsidRDefault="009675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6A3598" w14:textId="77777777" w:rsidR="009675CA" w:rsidRDefault="009675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488D4" w14:textId="77777777" w:rsidR="009675CA" w:rsidRDefault="009675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0992A9" w14:textId="77777777" w:rsidR="009675CA" w:rsidRDefault="009675CA" w:rsidP="00E15DEB">
      <w:pPr>
        <w:spacing w:after="0" w:line="240" w:lineRule="auto"/>
      </w:pPr>
      <w:r>
        <w:separator/>
      </w:r>
    </w:p>
  </w:footnote>
  <w:footnote w:type="continuationSeparator" w:id="0">
    <w:p w14:paraId="5270CDA1" w14:textId="77777777" w:rsidR="009675CA" w:rsidRDefault="009675CA" w:rsidP="00E15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A7466" w14:textId="77777777" w:rsidR="009675CA" w:rsidRDefault="009675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4028794"/>
      <w:docPartObj>
        <w:docPartGallery w:val="Page Numbers (Top of Page)"/>
        <w:docPartUnique/>
      </w:docPartObj>
    </w:sdtPr>
    <w:sdtEndPr>
      <w:rPr>
        <w:noProof/>
        <w:sz w:val="18"/>
      </w:rPr>
    </w:sdtEndPr>
    <w:sdtContent>
      <w:p w14:paraId="162E2263" w14:textId="77777777" w:rsidR="009675CA" w:rsidRPr="00E15DEB" w:rsidRDefault="009675CA">
        <w:pPr>
          <w:pStyle w:val="Header"/>
          <w:jc w:val="right"/>
          <w:rPr>
            <w:sz w:val="18"/>
          </w:rPr>
        </w:pPr>
        <w:r w:rsidRPr="00E15DEB">
          <w:rPr>
            <w:sz w:val="18"/>
          </w:rPr>
          <w:fldChar w:fldCharType="begin"/>
        </w:r>
        <w:r w:rsidRPr="00E15DEB">
          <w:rPr>
            <w:sz w:val="18"/>
          </w:rPr>
          <w:instrText xml:space="preserve"> PAGE   \* MERGEFORMAT </w:instrText>
        </w:r>
        <w:r w:rsidRPr="00E15DEB">
          <w:rPr>
            <w:sz w:val="18"/>
          </w:rPr>
          <w:fldChar w:fldCharType="separate"/>
        </w:r>
        <w:r w:rsidR="00A86EC0">
          <w:rPr>
            <w:noProof/>
            <w:sz w:val="18"/>
          </w:rPr>
          <w:t>18</w:t>
        </w:r>
        <w:r w:rsidRPr="00E15DEB">
          <w:rPr>
            <w:noProof/>
            <w:sz w:val="18"/>
          </w:rPr>
          <w:fldChar w:fldCharType="end"/>
        </w:r>
      </w:p>
    </w:sdtContent>
  </w:sdt>
  <w:p w14:paraId="02EA0071" w14:textId="77777777" w:rsidR="009675CA" w:rsidRDefault="009675C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34E5B" w14:textId="77777777" w:rsidR="009675CA" w:rsidRDefault="009675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0B19"/>
    <w:multiLevelType w:val="multilevel"/>
    <w:tmpl w:val="06C86856"/>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32F41FB"/>
    <w:multiLevelType w:val="hybridMultilevel"/>
    <w:tmpl w:val="1164A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3AF0811"/>
    <w:multiLevelType w:val="hybridMultilevel"/>
    <w:tmpl w:val="9C4A35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6382F51"/>
    <w:multiLevelType w:val="multilevel"/>
    <w:tmpl w:val="CB5ABF9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75573B7"/>
    <w:multiLevelType w:val="multilevel"/>
    <w:tmpl w:val="26F84BD8"/>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08EC7A9A"/>
    <w:multiLevelType w:val="hybridMultilevel"/>
    <w:tmpl w:val="80884A62"/>
    <w:lvl w:ilvl="0" w:tplc="0820F232">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993766A"/>
    <w:multiLevelType w:val="hybridMultilevel"/>
    <w:tmpl w:val="2C9838CC"/>
    <w:lvl w:ilvl="0" w:tplc="72EE849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09B225CC"/>
    <w:multiLevelType w:val="multilevel"/>
    <w:tmpl w:val="41B63E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0E091F2F"/>
    <w:multiLevelType w:val="multilevel"/>
    <w:tmpl w:val="64B853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0FC767B1"/>
    <w:multiLevelType w:val="multilevel"/>
    <w:tmpl w:val="41B63E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15E932A0"/>
    <w:multiLevelType w:val="multilevel"/>
    <w:tmpl w:val="C16C0204"/>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1">
    <w:nsid w:val="19157329"/>
    <w:multiLevelType w:val="hybridMultilevel"/>
    <w:tmpl w:val="F7E6B3E2"/>
    <w:lvl w:ilvl="0" w:tplc="94D8965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1BCD4176"/>
    <w:multiLevelType w:val="hybridMultilevel"/>
    <w:tmpl w:val="0BB0A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C2577F4"/>
    <w:multiLevelType w:val="hybridMultilevel"/>
    <w:tmpl w:val="3A30BC4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1515B87"/>
    <w:multiLevelType w:val="hybridMultilevel"/>
    <w:tmpl w:val="13AA9D7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1B67D7B"/>
    <w:multiLevelType w:val="multilevel"/>
    <w:tmpl w:val="7172809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259F7EF9"/>
    <w:multiLevelType w:val="multilevel"/>
    <w:tmpl w:val="8CE4ACF6"/>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nsid w:val="26344979"/>
    <w:multiLevelType w:val="multilevel"/>
    <w:tmpl w:val="75548928"/>
    <w:lvl w:ilvl="0">
      <w:start w:val="3"/>
      <w:numFmt w:val="decimal"/>
      <w:lvlText w:val="%1"/>
      <w:lvlJc w:val="left"/>
      <w:pPr>
        <w:ind w:left="660" w:hanging="660"/>
      </w:pPr>
      <w:rPr>
        <w:rFonts w:hint="default"/>
      </w:rPr>
    </w:lvl>
    <w:lvl w:ilvl="1">
      <w:start w:val="2"/>
      <w:numFmt w:val="decimal"/>
      <w:lvlText w:val="%1.%2"/>
      <w:lvlJc w:val="left"/>
      <w:pPr>
        <w:ind w:left="780" w:hanging="660"/>
      </w:pPr>
      <w:rPr>
        <w:rFonts w:hint="default"/>
      </w:rPr>
    </w:lvl>
    <w:lvl w:ilvl="2">
      <w:start w:val="3"/>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18">
    <w:nsid w:val="2FDC45CE"/>
    <w:multiLevelType w:val="multilevel"/>
    <w:tmpl w:val="64B853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33B1584A"/>
    <w:multiLevelType w:val="hybridMultilevel"/>
    <w:tmpl w:val="5B567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69B0996"/>
    <w:multiLevelType w:val="multilevel"/>
    <w:tmpl w:val="41B63E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3A9F1FAC"/>
    <w:multiLevelType w:val="hybridMultilevel"/>
    <w:tmpl w:val="A69094F0"/>
    <w:lvl w:ilvl="0" w:tplc="0820F2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BEC06EF"/>
    <w:multiLevelType w:val="multilevel"/>
    <w:tmpl w:val="8E70DB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43635C59"/>
    <w:multiLevelType w:val="multilevel"/>
    <w:tmpl w:val="7172809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46532C00"/>
    <w:multiLevelType w:val="multilevel"/>
    <w:tmpl w:val="06C86856"/>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479E30AA"/>
    <w:multiLevelType w:val="hybridMultilevel"/>
    <w:tmpl w:val="0BB0A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8BD51C6"/>
    <w:multiLevelType w:val="multilevel"/>
    <w:tmpl w:val="C0E6C0BE"/>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7">
    <w:nsid w:val="510C79E8"/>
    <w:multiLevelType w:val="hybridMultilevel"/>
    <w:tmpl w:val="658AF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186412C"/>
    <w:multiLevelType w:val="hybridMultilevel"/>
    <w:tmpl w:val="F0A69CF0"/>
    <w:lvl w:ilvl="0" w:tplc="B672E1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52AA7EE4"/>
    <w:multiLevelType w:val="multilevel"/>
    <w:tmpl w:val="41B63E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562349E4"/>
    <w:multiLevelType w:val="hybridMultilevel"/>
    <w:tmpl w:val="FAAC45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8A739D7"/>
    <w:multiLevelType w:val="multilevel"/>
    <w:tmpl w:val="7172809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5B5D45DF"/>
    <w:multiLevelType w:val="hybridMultilevel"/>
    <w:tmpl w:val="658AF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53E4A76"/>
    <w:multiLevelType w:val="hybridMultilevel"/>
    <w:tmpl w:val="A69094F0"/>
    <w:lvl w:ilvl="0" w:tplc="0820F2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74B62DF"/>
    <w:multiLevelType w:val="multilevel"/>
    <w:tmpl w:val="F56CC4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75A51807"/>
    <w:multiLevelType w:val="hybridMultilevel"/>
    <w:tmpl w:val="0BB0A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6DF24C7"/>
    <w:multiLevelType w:val="hybridMultilevel"/>
    <w:tmpl w:val="A8BA7E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
  </w:num>
  <w:num w:numId="3">
    <w:abstractNumId w:val="13"/>
  </w:num>
  <w:num w:numId="4">
    <w:abstractNumId w:val="18"/>
  </w:num>
  <w:num w:numId="5">
    <w:abstractNumId w:val="4"/>
  </w:num>
  <w:num w:numId="6">
    <w:abstractNumId w:val="23"/>
  </w:num>
  <w:num w:numId="7">
    <w:abstractNumId w:val="25"/>
  </w:num>
  <w:num w:numId="8">
    <w:abstractNumId w:val="12"/>
  </w:num>
  <w:num w:numId="9">
    <w:abstractNumId w:val="35"/>
  </w:num>
  <w:num w:numId="10">
    <w:abstractNumId w:val="16"/>
  </w:num>
  <w:num w:numId="11">
    <w:abstractNumId w:val="22"/>
  </w:num>
  <w:num w:numId="12">
    <w:abstractNumId w:val="34"/>
  </w:num>
  <w:num w:numId="13">
    <w:abstractNumId w:val="9"/>
  </w:num>
  <w:num w:numId="14">
    <w:abstractNumId w:val="11"/>
  </w:num>
  <w:num w:numId="15">
    <w:abstractNumId w:val="6"/>
  </w:num>
  <w:num w:numId="16">
    <w:abstractNumId w:val="28"/>
  </w:num>
  <w:num w:numId="17">
    <w:abstractNumId w:val="36"/>
  </w:num>
  <w:num w:numId="18">
    <w:abstractNumId w:val="30"/>
  </w:num>
  <w:num w:numId="19">
    <w:abstractNumId w:val="7"/>
  </w:num>
  <w:num w:numId="20">
    <w:abstractNumId w:val="14"/>
  </w:num>
  <w:num w:numId="21">
    <w:abstractNumId w:val="29"/>
  </w:num>
  <w:num w:numId="22">
    <w:abstractNumId w:val="20"/>
  </w:num>
  <w:num w:numId="23">
    <w:abstractNumId w:val="10"/>
  </w:num>
  <w:num w:numId="24">
    <w:abstractNumId w:val="17"/>
  </w:num>
  <w:num w:numId="25">
    <w:abstractNumId w:val="32"/>
  </w:num>
  <w:num w:numId="26">
    <w:abstractNumId w:val="27"/>
  </w:num>
  <w:num w:numId="27">
    <w:abstractNumId w:val="2"/>
  </w:num>
  <w:num w:numId="28">
    <w:abstractNumId w:val="26"/>
  </w:num>
  <w:num w:numId="29">
    <w:abstractNumId w:val="31"/>
  </w:num>
  <w:num w:numId="30">
    <w:abstractNumId w:val="0"/>
  </w:num>
  <w:num w:numId="31">
    <w:abstractNumId w:val="33"/>
  </w:num>
  <w:num w:numId="32">
    <w:abstractNumId w:val="5"/>
  </w:num>
  <w:num w:numId="33">
    <w:abstractNumId w:val="21"/>
  </w:num>
  <w:num w:numId="34">
    <w:abstractNumId w:val="15"/>
  </w:num>
  <w:num w:numId="35">
    <w:abstractNumId w:val="8"/>
  </w:num>
  <w:num w:numId="36">
    <w:abstractNumId w:val="3"/>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238"/>
    <w:rsid w:val="00000238"/>
    <w:rsid w:val="000507A4"/>
    <w:rsid w:val="00054475"/>
    <w:rsid w:val="00092FCD"/>
    <w:rsid w:val="00097936"/>
    <w:rsid w:val="000A70CF"/>
    <w:rsid w:val="00185BBC"/>
    <w:rsid w:val="001B3E6A"/>
    <w:rsid w:val="001C45D6"/>
    <w:rsid w:val="00290D9A"/>
    <w:rsid w:val="002A67EB"/>
    <w:rsid w:val="003B04E0"/>
    <w:rsid w:val="005060AE"/>
    <w:rsid w:val="005977D4"/>
    <w:rsid w:val="005C40DA"/>
    <w:rsid w:val="0060571A"/>
    <w:rsid w:val="006854DC"/>
    <w:rsid w:val="006A07A7"/>
    <w:rsid w:val="006B37AA"/>
    <w:rsid w:val="006F7B4A"/>
    <w:rsid w:val="00702042"/>
    <w:rsid w:val="0073669A"/>
    <w:rsid w:val="00772A86"/>
    <w:rsid w:val="007E7FE8"/>
    <w:rsid w:val="008A4303"/>
    <w:rsid w:val="008B6052"/>
    <w:rsid w:val="00905638"/>
    <w:rsid w:val="00940EB6"/>
    <w:rsid w:val="009675CA"/>
    <w:rsid w:val="009C1758"/>
    <w:rsid w:val="00A46D4E"/>
    <w:rsid w:val="00A86EC0"/>
    <w:rsid w:val="00AA1FF1"/>
    <w:rsid w:val="00AE6C49"/>
    <w:rsid w:val="00B5147C"/>
    <w:rsid w:val="00BD26FA"/>
    <w:rsid w:val="00BE72A2"/>
    <w:rsid w:val="00C5749A"/>
    <w:rsid w:val="00C8234F"/>
    <w:rsid w:val="00CB2D4F"/>
    <w:rsid w:val="00CD2D60"/>
    <w:rsid w:val="00D066BB"/>
    <w:rsid w:val="00D51414"/>
    <w:rsid w:val="00D51B55"/>
    <w:rsid w:val="00E15DEB"/>
    <w:rsid w:val="00E77667"/>
    <w:rsid w:val="00F729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301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238"/>
    <w:rPr>
      <w:color w:val="0000FF"/>
      <w:u w:val="single"/>
    </w:rPr>
  </w:style>
  <w:style w:type="paragraph" w:styleId="PlainText">
    <w:name w:val="Plain Text"/>
    <w:basedOn w:val="Normal"/>
    <w:link w:val="PlainTextChar"/>
    <w:uiPriority w:val="99"/>
    <w:unhideWhenUsed/>
    <w:rsid w:val="00000238"/>
    <w:pPr>
      <w:spacing w:after="0" w:line="240" w:lineRule="auto"/>
    </w:pPr>
    <w:rPr>
      <w:color w:val="002060"/>
      <w:szCs w:val="21"/>
    </w:rPr>
  </w:style>
  <w:style w:type="character" w:customStyle="1" w:styleId="PlainTextChar">
    <w:name w:val="Plain Text Char"/>
    <w:basedOn w:val="DefaultParagraphFont"/>
    <w:link w:val="PlainText"/>
    <w:uiPriority w:val="99"/>
    <w:rsid w:val="00000238"/>
    <w:rPr>
      <w:color w:val="002060"/>
      <w:szCs w:val="21"/>
    </w:rPr>
  </w:style>
  <w:style w:type="paragraph" w:styleId="ListParagraph">
    <w:name w:val="List Paragraph"/>
    <w:basedOn w:val="Normal"/>
    <w:uiPriority w:val="34"/>
    <w:qFormat/>
    <w:rsid w:val="00000238"/>
    <w:pPr>
      <w:ind w:left="720"/>
      <w:contextualSpacing/>
    </w:pPr>
  </w:style>
  <w:style w:type="table" w:styleId="TableGrid">
    <w:name w:val="Table Grid"/>
    <w:basedOn w:val="TableNormal"/>
    <w:uiPriority w:val="59"/>
    <w:rsid w:val="007E7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5D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DEB"/>
  </w:style>
  <w:style w:type="paragraph" w:styleId="Footer">
    <w:name w:val="footer"/>
    <w:basedOn w:val="Normal"/>
    <w:link w:val="FooterChar"/>
    <w:uiPriority w:val="99"/>
    <w:unhideWhenUsed/>
    <w:rsid w:val="00E15D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DEB"/>
  </w:style>
  <w:style w:type="paragraph" w:styleId="BalloonText">
    <w:name w:val="Balloon Text"/>
    <w:basedOn w:val="Normal"/>
    <w:link w:val="BalloonTextChar"/>
    <w:uiPriority w:val="99"/>
    <w:semiHidden/>
    <w:unhideWhenUsed/>
    <w:rsid w:val="00905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6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238"/>
    <w:rPr>
      <w:color w:val="0000FF"/>
      <w:u w:val="single"/>
    </w:rPr>
  </w:style>
  <w:style w:type="paragraph" w:styleId="PlainText">
    <w:name w:val="Plain Text"/>
    <w:basedOn w:val="Normal"/>
    <w:link w:val="PlainTextChar"/>
    <w:uiPriority w:val="99"/>
    <w:unhideWhenUsed/>
    <w:rsid w:val="00000238"/>
    <w:pPr>
      <w:spacing w:after="0" w:line="240" w:lineRule="auto"/>
    </w:pPr>
    <w:rPr>
      <w:color w:val="002060"/>
      <w:szCs w:val="21"/>
    </w:rPr>
  </w:style>
  <w:style w:type="character" w:customStyle="1" w:styleId="PlainTextChar">
    <w:name w:val="Plain Text Char"/>
    <w:basedOn w:val="DefaultParagraphFont"/>
    <w:link w:val="PlainText"/>
    <w:uiPriority w:val="99"/>
    <w:rsid w:val="00000238"/>
    <w:rPr>
      <w:color w:val="002060"/>
      <w:szCs w:val="21"/>
    </w:rPr>
  </w:style>
  <w:style w:type="paragraph" w:styleId="ListParagraph">
    <w:name w:val="List Paragraph"/>
    <w:basedOn w:val="Normal"/>
    <w:uiPriority w:val="34"/>
    <w:qFormat/>
    <w:rsid w:val="00000238"/>
    <w:pPr>
      <w:ind w:left="720"/>
      <w:contextualSpacing/>
    </w:pPr>
  </w:style>
  <w:style w:type="table" w:styleId="TableGrid">
    <w:name w:val="Table Grid"/>
    <w:basedOn w:val="TableNormal"/>
    <w:uiPriority w:val="59"/>
    <w:rsid w:val="007E7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5D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DEB"/>
  </w:style>
  <w:style w:type="paragraph" w:styleId="Footer">
    <w:name w:val="footer"/>
    <w:basedOn w:val="Normal"/>
    <w:link w:val="FooterChar"/>
    <w:uiPriority w:val="99"/>
    <w:unhideWhenUsed/>
    <w:rsid w:val="00E15D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DEB"/>
  </w:style>
  <w:style w:type="paragraph" w:styleId="BalloonText">
    <w:name w:val="Balloon Text"/>
    <w:basedOn w:val="Normal"/>
    <w:link w:val="BalloonTextChar"/>
    <w:uiPriority w:val="99"/>
    <w:semiHidden/>
    <w:unhideWhenUsed/>
    <w:rsid w:val="00905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6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96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wnloads.oucs.ox.ac.uk/sysdev/cud/cudwspulltransform.ps1" TargetMode="External"/><Relationship Id="rId18" Type="http://schemas.openxmlformats.org/officeDocument/2006/relationships/image" Target="media/image4.tmp"/><Relationship Id="rId26" Type="http://schemas.openxmlformats.org/officeDocument/2006/relationships/image" Target="media/image12.tmp"/><Relationship Id="rId39" Type="http://schemas.openxmlformats.org/officeDocument/2006/relationships/image" Target="media/image25.tmp"/><Relationship Id="rId3" Type="http://schemas.openxmlformats.org/officeDocument/2006/relationships/customXml" Target="../customXml/item3.xml"/><Relationship Id="rId21" Type="http://schemas.openxmlformats.org/officeDocument/2006/relationships/image" Target="media/image7.tmp"/><Relationship Id="rId34" Type="http://schemas.openxmlformats.org/officeDocument/2006/relationships/image" Target="media/image20.tmp"/><Relationship Id="rId42" Type="http://schemas.openxmlformats.org/officeDocument/2006/relationships/image" Target="media/image28.tmp"/><Relationship Id="rId47" Type="http://schemas.openxmlformats.org/officeDocument/2006/relationships/header" Target="header2.xml"/><Relationship Id="rId50" Type="http://schemas.openxmlformats.org/officeDocument/2006/relationships/header" Target="header3.xml"/><Relationship Id="rId7" Type="http://schemas.microsoft.com/office/2007/relationships/stylesWithEffects" Target="stylesWithEffects.xml"/><Relationship Id="rId12" Type="http://schemas.openxmlformats.org/officeDocument/2006/relationships/hyperlink" Target="https://sharepoint.nexus.ox.ac.uk/sites/SSP/interfaces/SITS%20Student%20Data%20Feed/CUD%20XML%20to%20SQL%20and%20SSIS%20Solution.zip" TargetMode="External"/><Relationship Id="rId17" Type="http://schemas.openxmlformats.org/officeDocument/2006/relationships/image" Target="media/image3.tmp"/><Relationship Id="rId25" Type="http://schemas.openxmlformats.org/officeDocument/2006/relationships/image" Target="media/image11.tmp"/><Relationship Id="rId33" Type="http://schemas.openxmlformats.org/officeDocument/2006/relationships/image" Target="media/image19.tmp"/><Relationship Id="rId38" Type="http://schemas.openxmlformats.org/officeDocument/2006/relationships/image" Target="media/image24.tmp"/><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tmp"/><Relationship Id="rId20" Type="http://schemas.openxmlformats.org/officeDocument/2006/relationships/image" Target="media/image6.tmp"/><Relationship Id="rId29" Type="http://schemas.openxmlformats.org/officeDocument/2006/relationships/image" Target="media/image15.tmp"/><Relationship Id="rId41" Type="http://schemas.openxmlformats.org/officeDocument/2006/relationships/image" Target="media/image27.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tmp"/><Relationship Id="rId32" Type="http://schemas.openxmlformats.org/officeDocument/2006/relationships/image" Target="media/image18.tmp"/><Relationship Id="rId37" Type="http://schemas.openxmlformats.org/officeDocument/2006/relationships/image" Target="media/image23.tmp"/><Relationship Id="rId40" Type="http://schemas.openxmlformats.org/officeDocument/2006/relationships/image" Target="media/image26.tmp"/><Relationship Id="rId45" Type="http://schemas.openxmlformats.org/officeDocument/2006/relationships/image" Target="media/image31.tmp"/><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tmp"/><Relationship Id="rId23" Type="http://schemas.openxmlformats.org/officeDocument/2006/relationships/image" Target="media/image9.tmp"/><Relationship Id="rId28" Type="http://schemas.openxmlformats.org/officeDocument/2006/relationships/image" Target="media/image14.tmp"/><Relationship Id="rId36" Type="http://schemas.openxmlformats.org/officeDocument/2006/relationships/image" Target="media/image22.tmp"/><Relationship Id="rId49"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5.tmp"/><Relationship Id="rId31" Type="http://schemas.openxmlformats.org/officeDocument/2006/relationships/image" Target="media/image17.tmp"/><Relationship Id="rId44" Type="http://schemas.openxmlformats.org/officeDocument/2006/relationships/image" Target="media/image30.tmp"/><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harepoint.nexus.ox.ac.uk/sites/SSP/interfaces/SITS%20Student%20Data%20Feed/CUD%20Web%20Service%20Access.pdf" TargetMode="External"/><Relationship Id="rId22" Type="http://schemas.openxmlformats.org/officeDocument/2006/relationships/image" Target="media/image8.tmp"/><Relationship Id="rId27" Type="http://schemas.openxmlformats.org/officeDocument/2006/relationships/image" Target="media/image13.tmp"/><Relationship Id="rId30" Type="http://schemas.openxmlformats.org/officeDocument/2006/relationships/image" Target="media/image16.tmp"/><Relationship Id="rId35" Type="http://schemas.openxmlformats.org/officeDocument/2006/relationships/image" Target="media/image21.tmp"/><Relationship Id="rId43" Type="http://schemas.openxmlformats.org/officeDocument/2006/relationships/image" Target="media/image29.tmp"/><Relationship Id="rId48"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f6d8e22e-c338-4236-96cb-8ef9c2c17f42">HDZHN3SFRDRN-234-14</_dlc_DocId>
    <_dlc_DocIdUrl xmlns="f6d8e22e-c338-4236-96cb-8ef9c2c17f42">
      <Url>https://sharepoint.nexus.ox.ac.uk/sites/SSP/interfaces/_layouts/DocIdRedir.aspx?ID=HDZHN3SFRDRN-234-14</Url>
      <Description>HDZHN3SFRDRN-234-14</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E5531507662641B6FF125ABD30D7A3" ma:contentTypeVersion="0" ma:contentTypeDescription="Create a new document." ma:contentTypeScope="" ma:versionID="dd5f1360e3a350980dba0d6ec0fd9536">
  <xsd:schema xmlns:xsd="http://www.w3.org/2001/XMLSchema" xmlns:xs="http://www.w3.org/2001/XMLSchema" xmlns:p="http://schemas.microsoft.com/office/2006/metadata/properties" xmlns:ns2="f6d8e22e-c338-4236-96cb-8ef9c2c17f42" targetNamespace="http://schemas.microsoft.com/office/2006/metadata/properties" ma:root="true" ma:fieldsID="5ceb03c5f02fcc07d1be9260a9690d85" ns2:_="">
    <xsd:import namespace="f6d8e22e-c338-4236-96cb-8ef9c2c17f4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d8e22e-c338-4236-96cb-8ef9c2c17f4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DF9EAA-2976-4EFB-8A95-F6293DDEAAB6}">
  <ds:schemaRefs>
    <ds:schemaRef ds:uri="http://schemas.microsoft.com/sharepoint/v3/contenttype/forms"/>
  </ds:schemaRefs>
</ds:datastoreItem>
</file>

<file path=customXml/itemProps2.xml><?xml version="1.0" encoding="utf-8"?>
<ds:datastoreItem xmlns:ds="http://schemas.openxmlformats.org/officeDocument/2006/customXml" ds:itemID="{01987597-5C74-48BE-83A9-88A77DDCE8CB}">
  <ds:schemaRefs>
    <ds:schemaRef ds:uri="http://schemas.microsoft.com/office/2006/documentManagement/types"/>
    <ds:schemaRef ds:uri="http://schemas.microsoft.com/office/2006/metadata/properties"/>
    <ds:schemaRef ds:uri="http://purl.org/dc/terms/"/>
    <ds:schemaRef ds:uri="http://purl.org/dc/elements/1.1/"/>
    <ds:schemaRef ds:uri="http://purl.org/dc/dcmitype/"/>
    <ds:schemaRef ds:uri="http://schemas.microsoft.com/office/infopath/2007/PartnerControls"/>
    <ds:schemaRef ds:uri="f6d8e22e-c338-4236-96cb-8ef9c2c17f42"/>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735E8B41-B602-4DB7-8DD2-7CB414B051D4}">
  <ds:schemaRefs>
    <ds:schemaRef ds:uri="http://schemas.microsoft.com/sharepoint/events"/>
  </ds:schemaRefs>
</ds:datastoreItem>
</file>

<file path=customXml/itemProps4.xml><?xml version="1.0" encoding="utf-8"?>
<ds:datastoreItem xmlns:ds="http://schemas.openxmlformats.org/officeDocument/2006/customXml" ds:itemID="{7B4CECBB-8F09-43EC-B587-0832CA41C2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d8e22e-c338-4236-96cb-8ef9c2c17f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2544</Words>
  <Characters>14503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Dyson</dc:creator>
  <cp:lastModifiedBy>Mark Dyson</cp:lastModifiedBy>
  <cp:revision>2</cp:revision>
  <dcterms:created xsi:type="dcterms:W3CDTF">2015-03-06T13:23:00Z</dcterms:created>
  <dcterms:modified xsi:type="dcterms:W3CDTF">2015-03-06T13:23:00Z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0x010100A0E5531507662641B6FF125ABD30D7A3</vt:lpwstr>
  </property>
  <property fmtid="{D5CDD505-2E9C-101B-9397-08002B2CF9AE}" pid="3" name="_dlc_DocIdItemGuid">
    <vt:lpwstr>646c828a-9492-40cc-a89b-df12899b43b8</vt:lpwstr>
  </property>
</Properties>
</file>